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45BE6" w14:textId="5470F86A" w:rsidR="00DF05EB" w:rsidRPr="00187701" w:rsidRDefault="007171A3" w:rsidP="00187701">
      <w:pPr>
        <w:bidi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187701">
        <w:rPr>
          <w:rFonts w:asciiTheme="majorHAnsi" w:hAnsiTheme="majorHAnsi" w:cstheme="majorHAnsi"/>
          <w:b/>
          <w:bCs/>
          <w:sz w:val="24"/>
          <w:szCs w:val="24"/>
          <w:rtl/>
        </w:rPr>
        <w:t xml:space="preserve">דוח התקדמות מס </w:t>
      </w:r>
      <w:r w:rsidR="00137516">
        <w:rPr>
          <w:rFonts w:asciiTheme="majorHAnsi" w:hAnsiTheme="majorHAnsi" w:cstheme="majorHAnsi" w:hint="cs"/>
          <w:b/>
          <w:bCs/>
          <w:sz w:val="24"/>
          <w:szCs w:val="24"/>
          <w:rtl/>
        </w:rPr>
        <w:t>2</w:t>
      </w:r>
      <w:r w:rsidR="0051739D">
        <w:rPr>
          <w:rFonts w:asciiTheme="majorHAnsi" w:hAnsiTheme="majorHAnsi" w:cstheme="majorHAnsi" w:hint="cs"/>
          <w:b/>
          <w:bCs/>
          <w:sz w:val="24"/>
          <w:szCs w:val="24"/>
          <w:rtl/>
        </w:rPr>
        <w:t>-חודש ינואר</w:t>
      </w:r>
    </w:p>
    <w:p w14:paraId="63265D8B" w14:textId="7E3EF179" w:rsidR="00DF05EB" w:rsidRPr="00C645E6" w:rsidRDefault="00DF05EB">
      <w:pPr>
        <w:bidi/>
        <w:rPr>
          <w:rFonts w:asciiTheme="majorHAnsi" w:hAnsiTheme="majorHAnsi" w:cstheme="majorHAnsi"/>
        </w:rPr>
      </w:pPr>
    </w:p>
    <w:p w14:paraId="51DF9947" w14:textId="30616BC0" w:rsidR="00DF05EB" w:rsidRPr="00C645E6" w:rsidRDefault="007171A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rtl/>
        </w:rPr>
        <w:t>שמות הסטודנט</w:t>
      </w:r>
      <w:r w:rsidR="00126DE7" w:rsidRPr="00187701">
        <w:rPr>
          <w:rFonts w:asciiTheme="majorHAnsi" w:hAnsiTheme="majorHAnsi" w:cstheme="majorHAnsi"/>
          <w:b/>
          <w:bCs/>
          <w:rtl/>
        </w:rPr>
        <w:t>יות</w:t>
      </w:r>
      <w:r w:rsidRPr="00C645E6">
        <w:rPr>
          <w:rFonts w:asciiTheme="majorHAnsi" w:hAnsiTheme="majorHAnsi" w:cstheme="majorHAnsi"/>
          <w:rtl/>
        </w:rPr>
        <w:t xml:space="preserve">: סיגל </w:t>
      </w:r>
      <w:proofErr w:type="spellStart"/>
      <w:r w:rsidRPr="00C645E6">
        <w:rPr>
          <w:rFonts w:asciiTheme="majorHAnsi" w:hAnsiTheme="majorHAnsi" w:cstheme="majorHAnsi"/>
          <w:rtl/>
        </w:rPr>
        <w:t>גרבוייס</w:t>
      </w:r>
      <w:proofErr w:type="spellEnd"/>
      <w:r w:rsidRPr="00C645E6">
        <w:rPr>
          <w:rFonts w:asciiTheme="majorHAnsi" w:hAnsiTheme="majorHAnsi" w:cstheme="majorHAnsi"/>
          <w:rtl/>
        </w:rPr>
        <w:t xml:space="preserve"> 319009304 ושחר אורון 322807231</w:t>
      </w:r>
    </w:p>
    <w:p w14:paraId="0A081555" w14:textId="486A4686" w:rsidR="00DF05EB" w:rsidRPr="00C645E6" w:rsidRDefault="007171A3">
      <w:pPr>
        <w:bidi/>
        <w:rPr>
          <w:rFonts w:asciiTheme="majorHAnsi" w:hAnsiTheme="majorHAnsi" w:cstheme="majorHAnsi"/>
        </w:rPr>
      </w:pPr>
      <w:proofErr w:type="spellStart"/>
      <w:r w:rsidRPr="00187701">
        <w:rPr>
          <w:rFonts w:asciiTheme="majorHAnsi" w:hAnsiTheme="majorHAnsi" w:cstheme="majorHAnsi"/>
          <w:b/>
          <w:bCs/>
          <w:rtl/>
        </w:rPr>
        <w:t>הפרוייקט</w:t>
      </w:r>
      <w:proofErr w:type="spellEnd"/>
      <w:r w:rsidRPr="00C645E6">
        <w:rPr>
          <w:rFonts w:asciiTheme="majorHAnsi" w:hAnsiTheme="majorHAnsi" w:cstheme="majorHAnsi"/>
          <w:rtl/>
        </w:rPr>
        <w:t xml:space="preserve"> - ייצור סרטונים תמונות ומפות חום המראות לאן אנשים הסתכלו </w:t>
      </w:r>
      <w:r w:rsidR="00C06A59" w:rsidRPr="00C645E6">
        <w:rPr>
          <w:rFonts w:asciiTheme="majorHAnsi" w:hAnsiTheme="majorHAnsi" w:cstheme="majorHAnsi" w:hint="cs"/>
          <w:rtl/>
        </w:rPr>
        <w:t>בהינת</w:t>
      </w:r>
      <w:r w:rsidR="00C06A59" w:rsidRPr="00C645E6">
        <w:rPr>
          <w:rFonts w:asciiTheme="majorHAnsi" w:hAnsiTheme="majorHAnsi" w:cstheme="majorHAnsi" w:hint="eastAsia"/>
          <w:rtl/>
        </w:rPr>
        <w:t>ן</w:t>
      </w:r>
      <w:r w:rsidRPr="00C645E6">
        <w:rPr>
          <w:rFonts w:asciiTheme="majorHAnsi" w:hAnsiTheme="majorHAnsi" w:cstheme="majorHAnsi"/>
          <w:rtl/>
        </w:rPr>
        <w:t xml:space="preserve"> תמונה מסוימת</w:t>
      </w:r>
    </w:p>
    <w:p w14:paraId="73271DDD" w14:textId="22C326DE" w:rsidR="00DF05EB" w:rsidRPr="00C645E6" w:rsidRDefault="007171A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rtl/>
        </w:rPr>
        <w:t>המנחה</w:t>
      </w:r>
      <w:r w:rsidRPr="00C645E6">
        <w:rPr>
          <w:rFonts w:asciiTheme="majorHAnsi" w:hAnsiTheme="majorHAnsi" w:cstheme="majorHAnsi"/>
          <w:rtl/>
        </w:rPr>
        <w:t xml:space="preserve"> ד"ר שרון גילאי דותן</w:t>
      </w:r>
    </w:p>
    <w:p w14:paraId="3EB1AC22" w14:textId="35C03631" w:rsidR="00DF05EB" w:rsidRPr="00C645E6" w:rsidRDefault="007E7E63">
      <w:pPr>
        <w:bidi/>
        <w:rPr>
          <w:rFonts w:asciiTheme="majorHAnsi" w:hAnsiTheme="majorHAnsi" w:cstheme="majorHAnsi"/>
        </w:rPr>
      </w:pPr>
      <w:r w:rsidRPr="00187701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DE622C6" wp14:editId="53C67810">
            <wp:simplePos x="0" y="0"/>
            <wp:positionH relativeFrom="column">
              <wp:posOffset>3600450</wp:posOffset>
            </wp:positionH>
            <wp:positionV relativeFrom="paragraph">
              <wp:posOffset>129540</wp:posOffset>
            </wp:positionV>
            <wp:extent cx="1352550" cy="365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igH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1A3" w:rsidRPr="00187701">
        <w:rPr>
          <w:rFonts w:asciiTheme="majorHAnsi" w:hAnsiTheme="majorHAnsi" w:cstheme="majorHAnsi"/>
          <w:b/>
          <w:bCs/>
          <w:rtl/>
        </w:rPr>
        <w:t>תאריך</w:t>
      </w:r>
      <w:r w:rsidR="007171A3" w:rsidRPr="00C645E6">
        <w:rPr>
          <w:rFonts w:asciiTheme="majorHAnsi" w:hAnsiTheme="majorHAnsi" w:cstheme="majorHAnsi"/>
          <w:rtl/>
        </w:rPr>
        <w:t xml:space="preserve"> </w:t>
      </w:r>
      <w:r w:rsidR="00137516">
        <w:rPr>
          <w:rFonts w:asciiTheme="majorHAnsi" w:hAnsiTheme="majorHAnsi" w:cstheme="majorHAnsi" w:hint="cs"/>
          <w:rtl/>
        </w:rPr>
        <w:t>30</w:t>
      </w:r>
      <w:r w:rsidR="007171A3" w:rsidRPr="00C645E6">
        <w:rPr>
          <w:rFonts w:asciiTheme="majorHAnsi" w:hAnsiTheme="majorHAnsi" w:cstheme="majorHAnsi"/>
          <w:rtl/>
        </w:rPr>
        <w:t>/</w:t>
      </w:r>
      <w:r w:rsidR="00137516">
        <w:rPr>
          <w:rFonts w:asciiTheme="majorHAnsi" w:hAnsiTheme="majorHAnsi" w:cstheme="majorHAnsi" w:hint="cs"/>
          <w:rtl/>
        </w:rPr>
        <w:t>01</w:t>
      </w:r>
      <w:r w:rsidR="007171A3" w:rsidRPr="00C645E6">
        <w:rPr>
          <w:rFonts w:asciiTheme="majorHAnsi" w:hAnsiTheme="majorHAnsi" w:cstheme="majorHAnsi"/>
          <w:rtl/>
        </w:rPr>
        <w:t>/202</w:t>
      </w:r>
      <w:r w:rsidR="00137516">
        <w:rPr>
          <w:rFonts w:asciiTheme="majorHAnsi" w:hAnsiTheme="majorHAnsi" w:cstheme="majorHAnsi" w:hint="cs"/>
          <w:rtl/>
        </w:rPr>
        <w:t>3</w:t>
      </w:r>
    </w:p>
    <w:p w14:paraId="41257024" w14:textId="012048DD" w:rsidR="00DF05EB" w:rsidRPr="00187701" w:rsidRDefault="00C06A59">
      <w:pPr>
        <w:bidi/>
        <w:rPr>
          <w:rFonts w:asciiTheme="majorHAnsi" w:hAnsiTheme="majorHAnsi" w:cstheme="majorHAnsi"/>
          <w:b/>
          <w:bCs/>
        </w:rPr>
      </w:pPr>
      <w:r w:rsidRPr="00A55FC5">
        <w:rPr>
          <w:rFonts w:asciiTheme="majorHAnsi" w:hAnsiTheme="majorHAnsi" w:cs="Calibri"/>
          <w:noProof/>
          <w:rtl/>
        </w:rPr>
        <w:drawing>
          <wp:anchor distT="0" distB="0" distL="114300" distR="114300" simplePos="0" relativeHeight="251659264" behindDoc="0" locked="0" layoutInCell="1" allowOverlap="1" wp14:anchorId="496F2A57" wp14:editId="20D64FD1">
            <wp:simplePos x="0" y="0"/>
            <wp:positionH relativeFrom="column">
              <wp:posOffset>-774700</wp:posOffset>
            </wp:positionH>
            <wp:positionV relativeFrom="paragraph">
              <wp:posOffset>291465</wp:posOffset>
            </wp:positionV>
            <wp:extent cx="1435100" cy="795655"/>
            <wp:effectExtent l="0" t="0" r="0" b="4445"/>
            <wp:wrapThrough wrapText="bothSides">
              <wp:wrapPolygon edited="0">
                <wp:start x="0" y="0"/>
                <wp:lineTo x="0" y="21204"/>
                <wp:lineTo x="21218" y="21204"/>
                <wp:lineTo x="21218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71A3" w:rsidRPr="00187701">
        <w:rPr>
          <w:rFonts w:asciiTheme="majorHAnsi" w:hAnsiTheme="majorHAnsi" w:cstheme="majorHAnsi"/>
          <w:b/>
          <w:bCs/>
          <w:rtl/>
        </w:rPr>
        <w:t xml:space="preserve">חתימת מנחה </w:t>
      </w:r>
    </w:p>
    <w:p w14:paraId="544BDC1C" w14:textId="035FBD0D" w:rsidR="00DF05EB" w:rsidRPr="00C645E6" w:rsidRDefault="00DF05EB">
      <w:pPr>
        <w:bidi/>
        <w:rPr>
          <w:rFonts w:asciiTheme="majorHAnsi" w:hAnsiTheme="majorHAnsi" w:cstheme="majorHAnsi"/>
        </w:rPr>
      </w:pPr>
    </w:p>
    <w:p w14:paraId="28BD4CEA" w14:textId="65CF85BE" w:rsidR="00A55FC5" w:rsidRDefault="00A55FC5" w:rsidP="00A55FC5">
      <w:pPr>
        <w:rPr>
          <w:rtl/>
        </w:rPr>
      </w:pPr>
    </w:p>
    <w:p w14:paraId="5DE6BC2D" w14:textId="4E14756A" w:rsidR="00A55FC5" w:rsidRDefault="00A55FC5" w:rsidP="00A55FC5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E94D9C" wp14:editId="58DA1A99">
                <wp:simplePos x="0" y="0"/>
                <wp:positionH relativeFrom="column">
                  <wp:posOffset>856717</wp:posOffset>
                </wp:positionH>
                <wp:positionV relativeFrom="paragraph">
                  <wp:posOffset>254660</wp:posOffset>
                </wp:positionV>
                <wp:extent cx="3356838" cy="21946"/>
                <wp:effectExtent l="57150" t="76200" r="53340" b="11176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6838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28DB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" o:spid="_x0000_s1026" type="#_x0000_t32" style="position:absolute;margin-left:67.45pt;margin-top:20.05pt;width:264.3pt;height:1.7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A55FC5">
        <w:rPr>
          <w:rFonts w:asciiTheme="majorHAnsi" w:hAnsiTheme="majorHAnsi" w:cstheme="majorHAnsi" w:hint="cs"/>
          <w:rtl/>
        </w:rPr>
        <w:t>החו</w:t>
      </w:r>
      <w:r>
        <w:rPr>
          <w:rFonts w:asciiTheme="majorHAnsi" w:hAnsiTheme="majorHAnsi" w:cstheme="majorHAnsi" w:hint="cs"/>
          <w:rtl/>
        </w:rPr>
        <w:t xml:space="preserve">דש המשימה שלנו </w:t>
      </w:r>
      <w:proofErr w:type="spellStart"/>
      <w:r>
        <w:rPr>
          <w:rFonts w:asciiTheme="majorHAnsi" w:hAnsiTheme="majorHAnsi" w:cstheme="majorHAnsi" w:hint="cs"/>
          <w:rtl/>
        </w:rPr>
        <w:t>היתה</w:t>
      </w:r>
      <w:proofErr w:type="spellEnd"/>
      <w:r>
        <w:rPr>
          <w:rFonts w:asciiTheme="majorHAnsi" w:hAnsiTheme="majorHAnsi" w:cstheme="majorHAnsi" w:hint="cs"/>
          <w:rtl/>
        </w:rPr>
        <w:t xml:space="preserve"> ליצור </w:t>
      </w:r>
      <w:proofErr w:type="spellStart"/>
      <w:r w:rsidRPr="00A55FC5">
        <w:rPr>
          <w:rFonts w:asciiTheme="majorHAnsi" w:hAnsiTheme="majorHAnsi" w:cstheme="majorHAnsi"/>
          <w:rtl/>
        </w:rPr>
        <w:t>ליצור</w:t>
      </w:r>
      <w:proofErr w:type="spellEnd"/>
      <w:r w:rsidRPr="00A55FC5">
        <w:rPr>
          <w:rFonts w:asciiTheme="majorHAnsi" w:hAnsiTheme="majorHAnsi" w:cstheme="majorHAnsi"/>
          <w:rtl/>
        </w:rPr>
        <w:t xml:space="preserve"> ניסוי דמו שלנו בעל </w:t>
      </w:r>
      <w:r w:rsidRPr="00A55FC5">
        <w:rPr>
          <w:rFonts w:asciiTheme="majorHAnsi" w:hAnsiTheme="majorHAnsi" w:cstheme="majorHAnsi"/>
        </w:rPr>
        <w:t>trail</w:t>
      </w:r>
      <w:r w:rsidRPr="00A55FC5">
        <w:rPr>
          <w:rFonts w:asciiTheme="majorHAnsi" w:hAnsiTheme="majorHAnsi" w:cstheme="majorHAnsi"/>
          <w:rtl/>
        </w:rPr>
        <w:t xml:space="preserve"> אחד המכיל תמונה פשוטה, </w:t>
      </w:r>
      <w:r>
        <w:rPr>
          <w:rFonts w:asciiTheme="majorHAnsi" w:hAnsiTheme="majorHAnsi" w:cstheme="majorHAnsi" w:hint="cs"/>
          <w:rtl/>
        </w:rPr>
        <w:t>המכילה</w:t>
      </w:r>
      <w:r w:rsidRPr="00A55FC5">
        <w:rPr>
          <w:rFonts w:asciiTheme="majorHAnsi" w:hAnsiTheme="majorHAnsi" w:cstheme="majorHAnsi"/>
          <w:rtl/>
        </w:rPr>
        <w:t xml:space="preserve"> </w:t>
      </w:r>
      <w:r>
        <w:rPr>
          <w:rFonts w:asciiTheme="majorHAnsi" w:hAnsiTheme="majorHAnsi" w:cstheme="majorHAnsi" w:hint="cs"/>
          <w:rtl/>
        </w:rPr>
        <w:t>4</w:t>
      </w:r>
      <w:r w:rsidRPr="00A55FC5">
        <w:rPr>
          <w:rFonts w:asciiTheme="majorHAnsi" w:hAnsiTheme="majorHAnsi" w:cstheme="majorHAnsi"/>
          <w:rtl/>
        </w:rPr>
        <w:t xml:space="preserve"> נקודות ממוספרות</w:t>
      </w:r>
      <w:r>
        <w:rPr>
          <w:rFonts w:asciiTheme="majorHAnsi" w:hAnsiTheme="majorHAnsi" w:cstheme="majorHAnsi" w:hint="cs"/>
          <w:rtl/>
        </w:rPr>
        <w:t>.</w:t>
      </w:r>
      <w:r w:rsidRPr="00A55FC5">
        <w:rPr>
          <w:noProof/>
        </w:rPr>
        <w:t xml:space="preserve"> </w:t>
      </w:r>
      <w:r>
        <w:rPr>
          <w:rFonts w:asciiTheme="majorHAnsi" w:hAnsiTheme="majorHAnsi" w:cstheme="majorHAnsi" w:hint="cs"/>
          <w:rtl/>
        </w:rPr>
        <w:t xml:space="preserve"> </w:t>
      </w:r>
    </w:p>
    <w:p w14:paraId="1A59EEA1" w14:textId="77777777" w:rsidR="00A55FC5" w:rsidRDefault="00A55FC5" w:rsidP="00A55FC5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המרנו את התמונה לקובץ </w:t>
      </w:r>
      <w:r>
        <w:rPr>
          <w:rFonts w:asciiTheme="majorHAnsi" w:hAnsiTheme="majorHAnsi" w:cstheme="majorHAnsi" w:hint="cs"/>
        </w:rPr>
        <w:t>PPM</w:t>
      </w:r>
      <w:r>
        <w:rPr>
          <w:rFonts w:asciiTheme="majorHAnsi" w:hAnsiTheme="majorHAnsi" w:cstheme="majorHAnsi" w:hint="cs"/>
          <w:rtl/>
        </w:rPr>
        <w:t xml:space="preserve"> כדי להכניס אותה ל</w:t>
      </w:r>
      <w:r w:rsidRPr="00A55FC5">
        <w:rPr>
          <w:rFonts w:asciiTheme="majorHAnsi" w:hAnsiTheme="majorHAnsi" w:cstheme="majorHAnsi"/>
          <w:rtl/>
        </w:rPr>
        <w:t xml:space="preserve"> </w:t>
      </w:r>
      <w:r w:rsidRPr="00A55FC5">
        <w:rPr>
          <w:rFonts w:asciiTheme="majorHAnsi" w:hAnsiTheme="majorHAnsi" w:cstheme="majorHAnsi"/>
        </w:rPr>
        <w:t>p file</w:t>
      </w:r>
      <w:r>
        <w:rPr>
          <w:rFonts w:asciiTheme="majorHAnsi" w:hAnsiTheme="majorHAnsi" w:cstheme="majorHAnsi" w:hint="cs"/>
          <w:rtl/>
        </w:rPr>
        <w:t xml:space="preserve"> שיציג אותה במשך 3 שניות. (2 </w:t>
      </w:r>
      <w:r>
        <w:rPr>
          <w:rFonts w:asciiTheme="majorHAnsi" w:hAnsiTheme="majorHAnsi" w:cstheme="majorHAnsi"/>
        </w:rPr>
        <w:t>trails</w:t>
      </w:r>
      <w:r>
        <w:rPr>
          <w:rFonts w:asciiTheme="majorHAnsi" w:hAnsiTheme="majorHAnsi" w:cstheme="majorHAnsi" w:hint="cs"/>
          <w:rtl/>
        </w:rPr>
        <w:t>).</w:t>
      </w:r>
    </w:p>
    <w:p w14:paraId="6410D555" w14:textId="5FE19C98" w:rsidR="0004171D" w:rsidRDefault="00A55FC5" w:rsidP="00A55FC5">
      <w:pPr>
        <w:bidi/>
        <w:rPr>
          <w:rFonts w:asciiTheme="majorHAnsi" w:hAnsiTheme="majorHAnsi" w:cstheme="majorHAnsi"/>
          <w:rtl/>
        </w:rPr>
      </w:pPr>
      <w:r w:rsidRPr="00A55FC5">
        <w:rPr>
          <w:rFonts w:asciiTheme="majorHAnsi" w:hAnsiTheme="majorHAnsi" w:cstheme="majorHAnsi"/>
        </w:rPr>
        <w:t>p file</w:t>
      </w:r>
      <w:r>
        <w:rPr>
          <w:rFonts w:asciiTheme="majorHAnsi" w:hAnsiTheme="majorHAnsi" w:cstheme="majorHAnsi" w:hint="cs"/>
          <w:rtl/>
        </w:rPr>
        <w:t xml:space="preserve"> זה הקובץ שמעלים ל </w:t>
      </w:r>
      <w:r w:rsidRPr="00A55FC5">
        <w:rPr>
          <w:rFonts w:asciiTheme="majorHAnsi" w:hAnsiTheme="majorHAnsi" w:cstheme="majorHAnsi"/>
        </w:rPr>
        <w:t xml:space="preserve">eye </w:t>
      </w:r>
      <w:r w:rsidR="0068440F" w:rsidRPr="00A55FC5">
        <w:rPr>
          <w:rFonts w:asciiTheme="majorHAnsi" w:hAnsiTheme="majorHAnsi" w:cstheme="majorHAnsi"/>
        </w:rPr>
        <w:t>tracker</w:t>
      </w:r>
      <w:r>
        <w:rPr>
          <w:rFonts w:asciiTheme="majorHAnsi" w:hAnsiTheme="majorHAnsi" w:cstheme="majorHAnsi" w:hint="cs"/>
          <w:rtl/>
        </w:rPr>
        <w:t xml:space="preserve"> </w:t>
      </w:r>
      <w:r w:rsidR="00E869E6">
        <w:rPr>
          <w:rFonts w:asciiTheme="majorHAnsi" w:hAnsiTheme="majorHAnsi" w:cstheme="majorHAnsi" w:hint="cs"/>
          <w:rtl/>
        </w:rPr>
        <w:t xml:space="preserve">ובו הפרמטרים של הניסוי אותו אנו מבצעים, יש גם את הקובץ </w:t>
      </w:r>
      <w:r w:rsidR="00E869E6">
        <w:rPr>
          <w:rFonts w:asciiTheme="majorHAnsi" w:hAnsiTheme="majorHAnsi" w:cstheme="majorHAnsi" w:hint="cs"/>
        </w:rPr>
        <w:t>L</w:t>
      </w:r>
      <w:r w:rsidR="00E869E6" w:rsidRPr="00A55FC5">
        <w:rPr>
          <w:rFonts w:asciiTheme="majorHAnsi" w:hAnsiTheme="majorHAnsi" w:cstheme="majorHAnsi"/>
        </w:rPr>
        <w:t xml:space="preserve"> file</w:t>
      </w:r>
      <w:r w:rsidR="00E869E6">
        <w:rPr>
          <w:rFonts w:asciiTheme="majorHAnsi" w:hAnsiTheme="majorHAnsi" w:cstheme="majorHAnsi" w:hint="cs"/>
          <w:rtl/>
        </w:rPr>
        <w:t xml:space="preserve"> שאחראי על הרצת הניסוי ותיעוד על ההתנהגות של הנבדק</w:t>
      </w:r>
      <w:r w:rsidR="00C06A59">
        <w:rPr>
          <w:rFonts w:asciiTheme="majorHAnsi" w:hAnsiTheme="majorHAnsi" w:cstheme="majorHAnsi" w:hint="cs"/>
          <w:rtl/>
        </w:rPr>
        <w:t>. דוג'</w:t>
      </w:r>
      <w:r w:rsidR="0004171D">
        <w:rPr>
          <w:rFonts w:asciiTheme="majorHAnsi" w:hAnsiTheme="majorHAnsi" w:cstheme="majorHAnsi" w:hint="cs"/>
          <w:rtl/>
        </w:rPr>
        <w:t>:</w:t>
      </w:r>
    </w:p>
    <w:p w14:paraId="42B02E36" w14:textId="77777777" w:rsidR="0012029E" w:rsidRDefault="0004171D" w:rsidP="0012029E">
      <w:pPr>
        <w:keepNext/>
        <w:bidi/>
      </w:pPr>
      <w:r w:rsidRPr="0004171D">
        <w:rPr>
          <w:rFonts w:asciiTheme="majorHAnsi" w:hAnsiTheme="majorHAnsi" w:cs="Calibri"/>
          <w:noProof/>
          <w:rtl/>
        </w:rPr>
        <w:drawing>
          <wp:inline distT="0" distB="0" distL="0" distR="0" wp14:anchorId="6A5EEAFB" wp14:editId="616666BE">
            <wp:extent cx="5733415" cy="2042160"/>
            <wp:effectExtent l="0" t="0" r="635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B491" w14:textId="496F2456" w:rsidR="0012029E" w:rsidRDefault="0012029E" w:rsidP="0012029E">
      <w:pPr>
        <w:pStyle w:val="ad"/>
        <w:bidi/>
      </w:pPr>
      <w:r>
        <w:rPr>
          <w:rFonts w:hint="cs"/>
          <w:rtl/>
        </w:rPr>
        <w:t xml:space="preserve">תמונה </w:t>
      </w:r>
      <w:r>
        <w:t xml:space="preserve"> </w:t>
      </w:r>
      <w:fldSimple w:instr=" SEQ Figure \* ARABIC ">
        <w:r w:rsidR="00B1599F">
          <w:rPr>
            <w:noProof/>
          </w:rPr>
          <w:t>1</w:t>
        </w:r>
      </w:fldSimple>
      <w:r>
        <w:rPr>
          <w:rFonts w:hint="cs"/>
          <w:rtl/>
        </w:rPr>
        <w:t>: תוכן קובץ ה</w:t>
      </w:r>
      <w:r>
        <w:rPr>
          <w:rFonts w:hint="cs"/>
        </w:rPr>
        <w:t>L</w:t>
      </w:r>
      <w:r>
        <w:t xml:space="preserve"> file</w:t>
      </w:r>
    </w:p>
    <w:p w14:paraId="7FDD6C15" w14:textId="662C0B08" w:rsidR="00A55FC5" w:rsidRDefault="00E869E6" w:rsidP="0004171D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 xml:space="preserve"> לאחר שיצרנו את 2 הקבצים האלה בצענו את הניסוי על עצמינו, ועקבנו אחרי הנקודות של שבתמונה כך שכאשר ננתח את ה</w:t>
      </w:r>
      <w:r>
        <w:rPr>
          <w:rFonts w:asciiTheme="majorHAnsi" w:hAnsiTheme="majorHAnsi" w:cstheme="majorHAnsi"/>
        </w:rPr>
        <w:t>data</w:t>
      </w:r>
      <w:r>
        <w:rPr>
          <w:rFonts w:asciiTheme="majorHAnsi" w:hAnsiTheme="majorHAnsi" w:cstheme="majorHAnsi" w:hint="cs"/>
          <w:rtl/>
        </w:rPr>
        <w:t xml:space="preserve"> מהניסוי דמו, יש לנו </w:t>
      </w:r>
      <w:r>
        <w:rPr>
          <w:rFonts w:asciiTheme="majorHAnsi" w:hAnsiTheme="majorHAnsi" w:cstheme="majorHAnsi"/>
        </w:rPr>
        <w:t>trajectory</w:t>
      </w:r>
      <w:r>
        <w:rPr>
          <w:rFonts w:asciiTheme="majorHAnsi" w:hAnsiTheme="majorHAnsi" w:cstheme="majorHAnsi" w:hint="cs"/>
          <w:rtl/>
        </w:rPr>
        <w:t xml:space="preserve"> ידוע מראש. הידיעה מראש של ה</w:t>
      </w:r>
      <w:r w:rsidRPr="00E869E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trajectory</w:t>
      </w:r>
      <w:r>
        <w:rPr>
          <w:rFonts w:asciiTheme="majorHAnsi" w:hAnsiTheme="majorHAnsi" w:cstheme="majorHAnsi" w:hint="cs"/>
          <w:rtl/>
        </w:rPr>
        <w:t xml:space="preserve"> תאשר לנו בהמשך שתנועות העיניים שנצייר על גבי התמונה הן אכן תנועות העיניים הידועות לנו מראש על פי ה</w:t>
      </w:r>
      <w:r w:rsidRPr="00E869E6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trajectory</w:t>
      </w:r>
      <w:r w:rsidR="00617577" w:rsidRPr="00617577">
        <w:rPr>
          <w:rFonts w:asciiTheme="majorHAnsi" w:hAnsiTheme="majorHAnsi" w:cstheme="majorHAnsi" w:hint="cs"/>
          <w:rtl/>
        </w:rPr>
        <w:t xml:space="preserve"> כלומר שנתוני הגת תנועות העיניים תואמים את המיקומים האמיתיים </w:t>
      </w:r>
      <w:proofErr w:type="spellStart"/>
      <w:r w:rsidR="00617577" w:rsidRPr="00617577">
        <w:rPr>
          <w:rFonts w:asciiTheme="majorHAnsi" w:hAnsiTheme="majorHAnsi" w:cstheme="majorHAnsi" w:hint="cs"/>
          <w:rtl/>
        </w:rPr>
        <w:t>שארעו</w:t>
      </w:r>
      <w:proofErr w:type="spellEnd"/>
      <w:r w:rsidR="00617577" w:rsidRPr="00617577">
        <w:rPr>
          <w:rFonts w:asciiTheme="majorHAnsi" w:hAnsiTheme="majorHAnsi" w:cstheme="majorHAnsi" w:hint="cs"/>
          <w:rtl/>
        </w:rPr>
        <w:t xml:space="preserve"> בפועל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2068C4B3" w14:textId="6CC18B9F" w:rsidR="0068440F" w:rsidRDefault="0068440F" w:rsidP="0068440F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בסוף הניסוי, ה</w:t>
      </w:r>
      <w:r w:rsidRPr="0068440F">
        <w:rPr>
          <w:rFonts w:asciiTheme="majorHAnsi" w:hAnsiTheme="majorHAnsi" w:cstheme="majorHAnsi"/>
        </w:rPr>
        <w:t xml:space="preserve"> </w:t>
      </w:r>
      <w:r w:rsidRPr="00A55FC5">
        <w:rPr>
          <w:rFonts w:asciiTheme="majorHAnsi" w:hAnsiTheme="majorHAnsi" w:cstheme="majorHAnsi"/>
        </w:rPr>
        <w:t>eye tracker</w:t>
      </w:r>
      <w:r>
        <w:rPr>
          <w:rFonts w:asciiTheme="majorHAnsi" w:hAnsiTheme="majorHAnsi" w:cstheme="majorHAnsi" w:hint="cs"/>
          <w:rtl/>
        </w:rPr>
        <w:t xml:space="preserve"> מספק לנו קובץ </w:t>
      </w:r>
      <w:r>
        <w:rPr>
          <w:rFonts w:asciiTheme="majorHAnsi" w:hAnsiTheme="majorHAnsi" w:cstheme="majorHAnsi" w:hint="cs"/>
        </w:rPr>
        <w:t>EDF</w:t>
      </w:r>
      <w:r>
        <w:rPr>
          <w:rFonts w:asciiTheme="majorHAnsi" w:hAnsiTheme="majorHAnsi" w:cstheme="majorHAnsi" w:hint="cs"/>
          <w:rtl/>
        </w:rPr>
        <w:t xml:space="preserve"> שמכיל את </w:t>
      </w:r>
      <w:proofErr w:type="spellStart"/>
      <w:r>
        <w:rPr>
          <w:rFonts w:asciiTheme="majorHAnsi" w:hAnsiTheme="majorHAnsi" w:cstheme="majorHAnsi" w:hint="cs"/>
          <w:rtl/>
        </w:rPr>
        <w:t>הדטה</w:t>
      </w:r>
      <w:proofErr w:type="spellEnd"/>
      <w:r>
        <w:rPr>
          <w:rFonts w:asciiTheme="majorHAnsi" w:hAnsiTheme="majorHAnsi" w:cstheme="majorHAnsi" w:hint="cs"/>
          <w:rtl/>
        </w:rPr>
        <w:t xml:space="preserve"> הרצוי לניתוח.</w:t>
      </w:r>
    </w:p>
    <w:p w14:paraId="58163F55" w14:textId="6FE0166F" w:rsidR="00C01800" w:rsidRDefault="00C01800" w:rsidP="00C01800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העלנו את קובץ ה</w:t>
      </w:r>
      <w:r w:rsidRPr="00C01800">
        <w:rPr>
          <w:rFonts w:asciiTheme="majorHAnsi" w:hAnsiTheme="majorHAnsi" w:cstheme="majorHAnsi" w:hint="cs"/>
        </w:rPr>
        <w:t xml:space="preserve"> </w:t>
      </w:r>
      <w:r>
        <w:rPr>
          <w:rFonts w:asciiTheme="majorHAnsi" w:hAnsiTheme="majorHAnsi" w:cstheme="majorHAnsi" w:hint="cs"/>
        </w:rPr>
        <w:t>EDF</w:t>
      </w:r>
      <w:r>
        <w:rPr>
          <w:rFonts w:asciiTheme="majorHAnsi" w:hAnsiTheme="majorHAnsi" w:cstheme="majorHAnsi" w:hint="cs"/>
          <w:rtl/>
        </w:rPr>
        <w:t xml:space="preserve"> ל</w:t>
      </w:r>
      <w:r>
        <w:rPr>
          <w:rFonts w:asciiTheme="majorHAnsi" w:hAnsiTheme="majorHAnsi" w:cstheme="majorHAnsi" w:hint="cs"/>
        </w:rPr>
        <w:t>MATLAB</w:t>
      </w:r>
      <w:r>
        <w:rPr>
          <w:rFonts w:asciiTheme="majorHAnsi" w:hAnsiTheme="majorHAnsi" w:cstheme="majorHAnsi" w:hint="cs"/>
          <w:rtl/>
        </w:rPr>
        <w:t xml:space="preserve"> שם הופיע לנו </w:t>
      </w:r>
      <w:proofErr w:type="spellStart"/>
      <w:r>
        <w:rPr>
          <w:rFonts w:asciiTheme="majorHAnsi" w:hAnsiTheme="majorHAnsi" w:cstheme="majorHAnsi" w:hint="cs"/>
          <w:rtl/>
        </w:rPr>
        <w:t>הדטה</w:t>
      </w:r>
      <w:proofErr w:type="spellEnd"/>
      <w:r>
        <w:rPr>
          <w:rFonts w:asciiTheme="majorHAnsi" w:hAnsiTheme="majorHAnsi" w:cstheme="majorHAnsi" w:hint="cs"/>
          <w:rtl/>
        </w:rPr>
        <w:t xml:space="preserve"> מהניסוי בצורה מאוד לא מסודרת.</w:t>
      </w:r>
    </w:p>
    <w:p w14:paraId="02C986FB" w14:textId="69D0151D" w:rsidR="00C01800" w:rsidRDefault="00C01800" w:rsidP="00C01800">
      <w:pPr>
        <w:bidi/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 w:hint="cs"/>
          <w:rtl/>
        </w:rPr>
        <w:t>היינו צריכים להתחשב במספר דברים:</w:t>
      </w:r>
    </w:p>
    <w:p w14:paraId="6EC6FA7C" w14:textId="2361063A" w:rsidR="00C01800" w:rsidRDefault="00C01800" w:rsidP="00C01800">
      <w:pPr>
        <w:pStyle w:val="ae"/>
        <w:numPr>
          <w:ilvl w:val="0"/>
          <w:numId w:val="7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לנתח כל פעם את </w:t>
      </w:r>
      <w:proofErr w:type="spellStart"/>
      <w:r>
        <w:rPr>
          <w:rFonts w:asciiTheme="majorHAnsi" w:hAnsiTheme="majorHAnsi" w:cstheme="majorHAnsi" w:hint="cs"/>
          <w:rtl/>
        </w:rPr>
        <w:t>הדטה</w:t>
      </w:r>
      <w:proofErr w:type="spellEnd"/>
      <w:r>
        <w:rPr>
          <w:rFonts w:asciiTheme="majorHAnsi" w:hAnsiTheme="majorHAnsi" w:cstheme="majorHAnsi" w:hint="cs"/>
          <w:rtl/>
        </w:rPr>
        <w:t xml:space="preserve"> מעין אחת ולא משתי העיניים. כלומר, לגשת לטבלה המספקת את המידע באיזה אינדקס יש את המידע לאיזו עין (0 לעין שמאל ו1 לעין ימין).</w:t>
      </w:r>
    </w:p>
    <w:p w14:paraId="74501F49" w14:textId="77777777" w:rsidR="0012029E" w:rsidRDefault="00C01800" w:rsidP="0012029E">
      <w:pPr>
        <w:pStyle w:val="ae"/>
        <w:keepNext/>
        <w:bidi/>
      </w:pPr>
      <w:r w:rsidRPr="00C01800">
        <w:rPr>
          <w:rFonts w:asciiTheme="majorHAnsi" w:hAnsiTheme="majorHAnsi" w:cs="Calibri"/>
          <w:noProof/>
          <w:rtl/>
        </w:rPr>
        <w:drawing>
          <wp:inline distT="0" distB="0" distL="0" distR="0" wp14:anchorId="1D38BBF4" wp14:editId="714A7A98">
            <wp:extent cx="5733415" cy="944245"/>
            <wp:effectExtent l="0" t="0" r="635" b="825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91DF" w14:textId="67CFF016" w:rsidR="00C01800" w:rsidRDefault="0012029E" w:rsidP="0012029E">
      <w:pPr>
        <w:pStyle w:val="ad"/>
        <w:bidi/>
        <w:rPr>
          <w:rFonts w:asciiTheme="majorHAnsi" w:hAnsiTheme="majorHAnsi" w:cstheme="majorHAnsi"/>
        </w:rPr>
      </w:pPr>
      <w:r>
        <w:rPr>
          <w:rFonts w:hint="cs"/>
          <w:rtl/>
        </w:rPr>
        <w:t>תמונה</w:t>
      </w:r>
      <w:r>
        <w:rPr>
          <w:rtl/>
        </w:rPr>
        <w:t xml:space="preserve"> </w:t>
      </w:r>
      <w:fldSimple w:instr=" SEQ Figure \* ARABIC ">
        <w:r w:rsidR="00B1599F">
          <w:rPr>
            <w:noProof/>
            <w:rtl/>
          </w:rPr>
          <w:t>2</w:t>
        </w:r>
      </w:fldSimple>
      <w:r>
        <w:rPr>
          <w:rFonts w:hint="cs"/>
          <w:rtl/>
        </w:rPr>
        <w:t xml:space="preserve"> : תיאור האופן בו </w:t>
      </w:r>
      <w:proofErr w:type="spellStart"/>
      <w:r>
        <w:rPr>
          <w:rFonts w:hint="cs"/>
          <w:rtl/>
        </w:rPr>
        <w:t>פילטרנו</w:t>
      </w:r>
      <w:proofErr w:type="spellEnd"/>
      <w:r>
        <w:rPr>
          <w:rFonts w:hint="cs"/>
          <w:rtl/>
        </w:rPr>
        <w:t xml:space="preserve"> רק את </w:t>
      </w:r>
      <w:proofErr w:type="spellStart"/>
      <w:r>
        <w:rPr>
          <w:rFonts w:hint="cs"/>
          <w:rtl/>
        </w:rPr>
        <w:t>הדטה</w:t>
      </w:r>
      <w:proofErr w:type="spellEnd"/>
      <w:r>
        <w:rPr>
          <w:rFonts w:hint="cs"/>
          <w:rtl/>
        </w:rPr>
        <w:t xml:space="preserve"> הרלוונטי עבור עין שמאל</w:t>
      </w:r>
    </w:p>
    <w:p w14:paraId="7E3CC6D8" w14:textId="556703BC" w:rsidR="00C01800" w:rsidRDefault="00C01800" w:rsidP="00C01800">
      <w:pPr>
        <w:pStyle w:val="ae"/>
        <w:numPr>
          <w:ilvl w:val="0"/>
          <w:numId w:val="7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לאחר שהתייחסנו רק לעין אחת (באמצעות השורה </w:t>
      </w:r>
      <w:r w:rsidRPr="00C01800">
        <w:rPr>
          <w:rFonts w:asciiTheme="majorHAnsi" w:hAnsiTheme="majorHAnsi" w:cstheme="majorHAnsi"/>
        </w:rPr>
        <w:t>( Trials(</w:t>
      </w:r>
      <w:proofErr w:type="spellStart"/>
      <w:r w:rsidRPr="00C01800">
        <w:rPr>
          <w:rFonts w:asciiTheme="majorHAnsi" w:hAnsiTheme="majorHAnsi" w:cstheme="majorHAnsi"/>
        </w:rPr>
        <w:t>WhichTrial</w:t>
      </w:r>
      <w:proofErr w:type="spellEnd"/>
      <w:r w:rsidRPr="00C01800">
        <w:rPr>
          <w:rFonts w:asciiTheme="majorHAnsi" w:hAnsiTheme="majorHAnsi" w:cstheme="majorHAnsi"/>
        </w:rPr>
        <w:t>).</w:t>
      </w:r>
      <w:proofErr w:type="spellStart"/>
      <w:r w:rsidRPr="00C01800">
        <w:rPr>
          <w:rFonts w:asciiTheme="majorHAnsi" w:hAnsiTheme="majorHAnsi" w:cstheme="majorHAnsi"/>
        </w:rPr>
        <w:t>Events.eye</w:t>
      </w:r>
      <w:proofErr w:type="spellEnd"/>
      <w:r w:rsidRPr="00C01800">
        <w:rPr>
          <w:rFonts w:asciiTheme="majorHAnsi" w:hAnsiTheme="majorHAnsi" w:cstheme="majorHAnsi"/>
        </w:rPr>
        <w:t>(</w:t>
      </w:r>
      <w:proofErr w:type="spellStart"/>
      <w:r w:rsidRPr="00C01800">
        <w:rPr>
          <w:rFonts w:asciiTheme="majorHAnsi" w:hAnsiTheme="majorHAnsi" w:cstheme="majorHAnsi"/>
        </w:rPr>
        <w:t>ievent</w:t>
      </w:r>
      <w:proofErr w:type="spellEnd"/>
      <w:r w:rsidRPr="00C01800">
        <w:rPr>
          <w:rFonts w:asciiTheme="majorHAnsi" w:hAnsiTheme="majorHAnsi" w:cstheme="majorHAnsi"/>
        </w:rPr>
        <w:t xml:space="preserve">)== 0) </w:t>
      </w:r>
      <w:r>
        <w:rPr>
          <w:rFonts w:asciiTheme="majorHAnsi" w:hAnsiTheme="majorHAnsi" w:cstheme="majorHAnsi" w:hint="cs"/>
          <w:rtl/>
        </w:rPr>
        <w:t xml:space="preserve"> התייחסנו למידע הרלוונטי אלינו- מיקומי העיניים באמצעות פיקסלים (</w:t>
      </w:r>
      <w:r>
        <w:rPr>
          <w:rFonts w:asciiTheme="majorHAnsi" w:hAnsiTheme="majorHAnsi" w:cstheme="majorHAnsi" w:hint="cs"/>
        </w:rPr>
        <w:t>X</w:t>
      </w:r>
      <w:r>
        <w:rPr>
          <w:rFonts w:asciiTheme="majorHAnsi" w:hAnsiTheme="majorHAnsi" w:cstheme="majorHAnsi" w:hint="cs"/>
          <w:rtl/>
        </w:rPr>
        <w:t>,</w:t>
      </w:r>
      <w:r>
        <w:rPr>
          <w:rFonts w:asciiTheme="majorHAnsi" w:hAnsiTheme="majorHAnsi" w:cstheme="majorHAnsi" w:hint="cs"/>
        </w:rPr>
        <w:t>Y</w:t>
      </w:r>
      <w:r>
        <w:rPr>
          <w:rFonts w:asciiTheme="majorHAnsi" w:hAnsiTheme="majorHAnsi" w:cstheme="majorHAnsi" w:hint="cs"/>
          <w:rtl/>
        </w:rPr>
        <w:t xml:space="preserve">). מיקומי </w:t>
      </w:r>
      <w:proofErr w:type="spellStart"/>
      <w:r>
        <w:rPr>
          <w:rFonts w:asciiTheme="majorHAnsi" w:hAnsiTheme="majorHAnsi" w:cstheme="majorHAnsi" w:hint="cs"/>
          <w:rtl/>
        </w:rPr>
        <w:t>העינייים</w:t>
      </w:r>
      <w:proofErr w:type="spellEnd"/>
      <w:r>
        <w:rPr>
          <w:rFonts w:asciiTheme="majorHAnsi" w:hAnsiTheme="majorHAnsi" w:cstheme="majorHAnsi" w:hint="cs"/>
          <w:rtl/>
        </w:rPr>
        <w:t xml:space="preserve"> נתונים לנו בכל תחילה וסוף של </w:t>
      </w:r>
      <w:r>
        <w:rPr>
          <w:rFonts w:asciiTheme="majorHAnsi" w:hAnsiTheme="majorHAnsi" w:cstheme="majorHAnsi"/>
        </w:rPr>
        <w:t>trail</w:t>
      </w:r>
      <w:r>
        <w:rPr>
          <w:rFonts w:asciiTheme="majorHAnsi" w:hAnsiTheme="majorHAnsi" w:cstheme="majorHAnsi" w:hint="cs"/>
          <w:rtl/>
        </w:rPr>
        <w:t>.</w:t>
      </w:r>
    </w:p>
    <w:p w14:paraId="6C073868" w14:textId="5464899A" w:rsidR="004D16C1" w:rsidRDefault="004D16C1" w:rsidP="004D16C1">
      <w:pPr>
        <w:pStyle w:val="ae"/>
        <w:numPr>
          <w:ilvl w:val="0"/>
          <w:numId w:val="7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lastRenderedPageBreak/>
        <w:t xml:space="preserve">בנוסף עלינו להתעלם ממצמוצי העיניים ופיקסציות(כאשר אין תזוזה של העיניים). </w:t>
      </w:r>
    </w:p>
    <w:p w14:paraId="2C528720" w14:textId="37DB279E" w:rsidR="00854323" w:rsidRPr="00A15BA6" w:rsidRDefault="004D16C1" w:rsidP="00A15BA6">
      <w:p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את כל </w:t>
      </w:r>
      <w:proofErr w:type="spellStart"/>
      <w:r>
        <w:rPr>
          <w:rFonts w:asciiTheme="majorHAnsi" w:hAnsiTheme="majorHAnsi" w:cstheme="majorHAnsi" w:hint="cs"/>
          <w:rtl/>
        </w:rPr>
        <w:t>הדטה</w:t>
      </w:r>
      <w:proofErr w:type="spellEnd"/>
      <w:r>
        <w:rPr>
          <w:rFonts w:asciiTheme="majorHAnsi" w:hAnsiTheme="majorHAnsi" w:cstheme="majorHAnsi" w:hint="cs"/>
          <w:rtl/>
        </w:rPr>
        <w:t xml:space="preserve"> הרלוונטי המרנו לטבלת 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, נתנו כותרות לעמודות לשם הנוחות ועברנו לעבד את המידע בסביבת עבודה של 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 במקום ב</w:t>
      </w:r>
      <w:proofErr w:type="spellStart"/>
      <w:r>
        <w:rPr>
          <w:rFonts w:asciiTheme="majorHAnsi" w:hAnsiTheme="majorHAnsi" w:cstheme="majorHAnsi"/>
        </w:rPr>
        <w:t>matlab</w:t>
      </w:r>
      <w:proofErr w:type="spellEnd"/>
      <w:r>
        <w:rPr>
          <w:rFonts w:asciiTheme="majorHAnsi" w:hAnsiTheme="majorHAnsi" w:cstheme="majorHAnsi" w:hint="cs"/>
          <w:rtl/>
        </w:rPr>
        <w:t xml:space="preserve">. התחלנו ליצור ממשק </w:t>
      </w:r>
      <w:r>
        <w:rPr>
          <w:rFonts w:asciiTheme="majorHAnsi" w:hAnsiTheme="majorHAnsi" w:cstheme="majorHAnsi" w:hint="cs"/>
        </w:rPr>
        <w:t>GUI</w:t>
      </w:r>
      <w:r>
        <w:rPr>
          <w:rFonts w:asciiTheme="majorHAnsi" w:hAnsiTheme="majorHAnsi" w:cstheme="majorHAnsi" w:hint="cs"/>
          <w:rtl/>
        </w:rPr>
        <w:t xml:space="preserve"> המראה את מיקומי תנועות העיניים הנתון בקובץ ה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 על גבי התמונה של הניסוי. </w:t>
      </w:r>
      <w:r w:rsidR="00854323" w:rsidRPr="00854323">
        <w:t xml:space="preserve"> </w:t>
      </w:r>
      <w:r w:rsidR="00DF6C9D">
        <w:rPr>
          <w:noProof/>
        </w:rPr>
        <w:drawing>
          <wp:inline distT="0" distB="0" distL="0" distR="0" wp14:anchorId="68B26740" wp14:editId="6D8BBA8D">
            <wp:extent cx="5725160" cy="3077210"/>
            <wp:effectExtent l="0" t="0" r="889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0029" w14:textId="238F03C7" w:rsidR="00E57086" w:rsidRPr="004D16C1" w:rsidRDefault="00A15BA6" w:rsidP="00854323">
      <w:pPr>
        <w:pStyle w:val="ad"/>
        <w:bidi/>
        <w:rPr>
          <w:rFonts w:asciiTheme="majorHAnsi" w:hAnsiTheme="majorHAnsi" w:cstheme="majorHAnsi"/>
          <w:rtl/>
        </w:rPr>
      </w:pPr>
      <w:r>
        <w:rPr>
          <w:rFonts w:hint="cs"/>
          <w:rtl/>
        </w:rPr>
        <w:t xml:space="preserve">תמונה 3: </w:t>
      </w:r>
      <w:proofErr w:type="spellStart"/>
      <w:r w:rsidR="00854323">
        <w:rPr>
          <w:rFonts w:hint="cs"/>
          <w:rtl/>
        </w:rPr>
        <w:t>הנק</w:t>
      </w:r>
      <w:proofErr w:type="spellEnd"/>
      <w:r w:rsidR="00854323">
        <w:rPr>
          <w:rFonts w:hint="cs"/>
          <w:rtl/>
        </w:rPr>
        <w:t>' האדומות מייצגות את הפיקסציות שהיו על גבי התמונה בניסוי של סיגל, התמונה לא פרופורציונלית ביחס למסך שהיה בניסוי</w:t>
      </w:r>
      <w:r>
        <w:rPr>
          <w:rFonts w:hint="cs"/>
          <w:rtl/>
        </w:rPr>
        <w:t>- עלינו לתקן זאת</w:t>
      </w:r>
    </w:p>
    <w:p w14:paraId="5BD91B6A" w14:textId="32FD867A" w:rsidR="0068440F" w:rsidRDefault="0068440F" w:rsidP="0068440F">
      <w:pPr>
        <w:bidi/>
        <w:rPr>
          <w:rFonts w:asciiTheme="majorHAnsi" w:hAnsiTheme="majorHAnsi" w:cstheme="majorHAnsi"/>
          <w:rtl/>
        </w:rPr>
      </w:pPr>
    </w:p>
    <w:p w14:paraId="434DC7DC" w14:textId="4937B36D" w:rsidR="0068440F" w:rsidRPr="00C642DC" w:rsidRDefault="0068440F" w:rsidP="0068440F">
      <w:pPr>
        <w:bidi/>
        <w:rPr>
          <w:rFonts w:asciiTheme="majorHAnsi" w:hAnsiTheme="majorHAnsi" w:cstheme="majorHAnsi"/>
          <w:b/>
          <w:u w:val="single"/>
        </w:rPr>
      </w:pPr>
      <w:r w:rsidRPr="00C642DC">
        <w:rPr>
          <w:rFonts w:asciiTheme="majorHAnsi" w:hAnsiTheme="majorHAnsi" w:cstheme="majorHAnsi"/>
          <w:b/>
          <w:u w:val="single"/>
          <w:rtl/>
        </w:rPr>
        <w:t xml:space="preserve">קשיים ובעיות שעלו, והאם נמצא </w:t>
      </w:r>
      <w:proofErr w:type="spellStart"/>
      <w:r w:rsidRPr="00C642DC">
        <w:rPr>
          <w:rFonts w:asciiTheme="majorHAnsi" w:hAnsiTheme="majorHAnsi" w:cstheme="majorHAnsi"/>
          <w:b/>
          <w:u w:val="single"/>
          <w:rtl/>
        </w:rPr>
        <w:t>פיתרון</w:t>
      </w:r>
      <w:proofErr w:type="spellEnd"/>
      <w:r w:rsidRPr="00C642DC">
        <w:rPr>
          <w:rFonts w:asciiTheme="majorHAnsi" w:hAnsiTheme="majorHAnsi" w:cstheme="majorHAnsi"/>
          <w:b/>
          <w:u w:val="single"/>
          <w:rtl/>
        </w:rPr>
        <w:t xml:space="preserve"> (וכן כיצד </w:t>
      </w:r>
      <w:r w:rsidRPr="00C642DC">
        <w:rPr>
          <w:rFonts w:asciiTheme="majorHAnsi" w:hAnsiTheme="majorHAnsi" w:cstheme="majorHAnsi" w:hint="cs"/>
          <w:b/>
          <w:u w:val="single"/>
          <w:rtl/>
        </w:rPr>
        <w:t>פתרנו את הקושי</w:t>
      </w:r>
      <w:r w:rsidRPr="00C642DC">
        <w:rPr>
          <w:rFonts w:asciiTheme="majorHAnsi" w:hAnsiTheme="majorHAnsi" w:cstheme="majorHAnsi"/>
          <w:b/>
          <w:u w:val="single"/>
          <w:rtl/>
        </w:rPr>
        <w:t xml:space="preserve"> ו</w:t>
      </w:r>
      <w:r w:rsidR="004B27AB" w:rsidRPr="004B27AB">
        <w:rPr>
          <w:rFonts w:asciiTheme="majorHAnsi" w:hAnsiTheme="majorHAnsi" w:cstheme="majorHAnsi" w:hint="cs"/>
          <w:b/>
          <w:u w:val="single"/>
          <w:rtl/>
        </w:rPr>
        <w:t>ב</w:t>
      </w:r>
      <w:r w:rsidRPr="00C642DC">
        <w:rPr>
          <w:rFonts w:asciiTheme="majorHAnsi" w:hAnsiTheme="majorHAnsi" w:cstheme="majorHAnsi"/>
          <w:b/>
          <w:u w:val="single"/>
          <w:rtl/>
        </w:rPr>
        <w:t>איזו מסגרת זמן) :</w:t>
      </w:r>
    </w:p>
    <w:p w14:paraId="431CCF69" w14:textId="47F27396" w:rsidR="0068440F" w:rsidRDefault="0068440F" w:rsidP="0068440F">
      <w:pPr>
        <w:pStyle w:val="ae"/>
        <w:numPr>
          <w:ilvl w:val="0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>העל</w:t>
      </w:r>
      <w:r w:rsidR="00BE16A1">
        <w:rPr>
          <w:rFonts w:asciiTheme="majorHAnsi" w:hAnsiTheme="majorHAnsi" w:cstheme="majorHAnsi" w:hint="cs"/>
          <w:rtl/>
        </w:rPr>
        <w:t>א</w:t>
      </w:r>
      <w:r>
        <w:rPr>
          <w:rFonts w:asciiTheme="majorHAnsi" w:hAnsiTheme="majorHAnsi" w:cstheme="majorHAnsi" w:hint="cs"/>
          <w:rtl/>
        </w:rPr>
        <w:t>ת קבצי ה</w:t>
      </w:r>
      <w:r>
        <w:rPr>
          <w:rFonts w:asciiTheme="majorHAnsi" w:hAnsiTheme="majorHAnsi" w:cstheme="majorHAnsi" w:hint="cs"/>
        </w:rPr>
        <w:t>EDF</w:t>
      </w:r>
      <w:r>
        <w:rPr>
          <w:rFonts w:asciiTheme="majorHAnsi" w:hAnsiTheme="majorHAnsi" w:cstheme="majorHAnsi" w:hint="cs"/>
          <w:rtl/>
        </w:rPr>
        <w:t xml:space="preserve"> ל</w:t>
      </w:r>
      <w:r>
        <w:rPr>
          <w:rFonts w:asciiTheme="majorHAnsi" w:hAnsiTheme="majorHAnsi" w:cstheme="majorHAnsi" w:hint="cs"/>
        </w:rPr>
        <w:t>MATLAB</w:t>
      </w:r>
      <w:r>
        <w:rPr>
          <w:rFonts w:asciiTheme="majorHAnsi" w:hAnsiTheme="majorHAnsi" w:cstheme="majorHAnsi" w:hint="cs"/>
          <w:rtl/>
        </w:rPr>
        <w:t xml:space="preserve"> </w:t>
      </w:r>
      <w:proofErr w:type="spellStart"/>
      <w:r>
        <w:rPr>
          <w:rFonts w:asciiTheme="majorHAnsi" w:hAnsiTheme="majorHAnsi" w:cstheme="majorHAnsi" w:hint="cs"/>
          <w:rtl/>
        </w:rPr>
        <w:t>היתה</w:t>
      </w:r>
      <w:proofErr w:type="spellEnd"/>
      <w:r>
        <w:rPr>
          <w:rFonts w:asciiTheme="majorHAnsi" w:hAnsiTheme="majorHAnsi" w:cstheme="majorHAnsi" w:hint="cs"/>
          <w:rtl/>
        </w:rPr>
        <w:t xml:space="preserve"> חוויה לא פשוטה. </w:t>
      </w:r>
      <w:proofErr w:type="spellStart"/>
      <w:r>
        <w:rPr>
          <w:rFonts w:asciiTheme="majorHAnsi" w:hAnsiTheme="majorHAnsi" w:cstheme="majorHAnsi" w:hint="cs"/>
          <w:rtl/>
        </w:rPr>
        <w:t>בדר"כ</w:t>
      </w:r>
      <w:proofErr w:type="spellEnd"/>
      <w:r>
        <w:rPr>
          <w:rFonts w:asciiTheme="majorHAnsi" w:hAnsiTheme="majorHAnsi" w:cstheme="majorHAnsi" w:hint="cs"/>
          <w:rtl/>
        </w:rPr>
        <w:t xml:space="preserve"> המעבדה משתמשת בתוכנה </w:t>
      </w:r>
      <w:proofErr w:type="spellStart"/>
      <w:r>
        <w:rPr>
          <w:rFonts w:asciiTheme="majorHAnsi" w:hAnsiTheme="majorHAnsi" w:cstheme="majorHAnsi"/>
        </w:rPr>
        <w:t>psy</w:t>
      </w:r>
      <w:proofErr w:type="spellEnd"/>
      <w:r>
        <w:rPr>
          <w:rFonts w:asciiTheme="majorHAnsi" w:hAnsiTheme="majorHAnsi" w:cstheme="majorHAnsi"/>
        </w:rPr>
        <w:t xml:space="preserve"> view</w:t>
      </w:r>
      <w:r>
        <w:rPr>
          <w:rFonts w:asciiTheme="majorHAnsi" w:hAnsiTheme="majorHAnsi" w:cstheme="majorHAnsi" w:hint="cs"/>
          <w:rtl/>
        </w:rPr>
        <w:t xml:space="preserve"> </w:t>
      </w:r>
      <w:proofErr w:type="spellStart"/>
      <w:r w:rsidR="004B27AB">
        <w:rPr>
          <w:rFonts w:asciiTheme="majorHAnsi" w:hAnsiTheme="majorHAnsi" w:cstheme="majorHAnsi" w:hint="cs"/>
          <w:rtl/>
        </w:rPr>
        <w:t>שמתנחת</w:t>
      </w:r>
      <w:proofErr w:type="spellEnd"/>
      <w:r w:rsidR="004B27AB">
        <w:rPr>
          <w:rFonts w:asciiTheme="majorHAnsi" w:hAnsiTheme="majorHAnsi" w:cstheme="majorHAnsi" w:hint="cs"/>
          <w:rtl/>
        </w:rPr>
        <w:t xml:space="preserve"> את קבצי ה</w:t>
      </w:r>
      <w:r w:rsidR="004B27AB">
        <w:rPr>
          <w:rFonts w:asciiTheme="majorHAnsi" w:hAnsiTheme="majorHAnsi" w:cstheme="majorHAnsi" w:hint="cs"/>
        </w:rPr>
        <w:t>EDF</w:t>
      </w:r>
      <w:r w:rsidR="004B27AB">
        <w:rPr>
          <w:rFonts w:asciiTheme="majorHAnsi" w:hAnsiTheme="majorHAnsi" w:cstheme="majorHAnsi" w:hint="cs"/>
          <w:rtl/>
        </w:rPr>
        <w:t xml:space="preserve"> לתוך מטריצות מסודרות. אך הפעם רצינו להשתמש בפונקציונליות שונה משל </w:t>
      </w:r>
      <w:proofErr w:type="spellStart"/>
      <w:r w:rsidR="004B27AB">
        <w:rPr>
          <w:rFonts w:asciiTheme="majorHAnsi" w:hAnsiTheme="majorHAnsi" w:cstheme="majorHAnsi"/>
        </w:rPr>
        <w:t>psy</w:t>
      </w:r>
      <w:proofErr w:type="spellEnd"/>
      <w:r w:rsidR="004B27AB">
        <w:rPr>
          <w:rFonts w:asciiTheme="majorHAnsi" w:hAnsiTheme="majorHAnsi" w:cstheme="majorHAnsi"/>
        </w:rPr>
        <w:t xml:space="preserve"> view</w:t>
      </w:r>
      <w:r w:rsidR="004B27AB">
        <w:rPr>
          <w:rFonts w:asciiTheme="majorHAnsi" w:hAnsiTheme="majorHAnsi" w:cstheme="majorHAnsi" w:hint="cs"/>
          <w:rtl/>
        </w:rPr>
        <w:t xml:space="preserve"> ולהעלות את </w:t>
      </w:r>
      <w:proofErr w:type="spellStart"/>
      <w:r w:rsidR="004B27AB">
        <w:rPr>
          <w:rFonts w:asciiTheme="majorHAnsi" w:hAnsiTheme="majorHAnsi" w:cstheme="majorHAnsi" w:hint="cs"/>
          <w:rtl/>
        </w:rPr>
        <w:t>הדטה</w:t>
      </w:r>
      <w:proofErr w:type="spellEnd"/>
      <w:r w:rsidR="004B27AB">
        <w:rPr>
          <w:rFonts w:asciiTheme="majorHAnsi" w:hAnsiTheme="majorHAnsi" w:cstheme="majorHAnsi" w:hint="cs"/>
          <w:rtl/>
        </w:rPr>
        <w:t xml:space="preserve"> באופן גולמי שלא עושה אנאליזות מובנות. לשם כך הורדנו את התוכנה </w:t>
      </w:r>
      <w:r w:rsidR="004B27AB">
        <w:rPr>
          <w:rFonts w:asciiTheme="majorHAnsi" w:hAnsiTheme="majorHAnsi" w:cstheme="majorHAnsi"/>
        </w:rPr>
        <w:t>‘</w:t>
      </w:r>
      <w:proofErr w:type="spellStart"/>
      <w:r w:rsidR="004B27AB">
        <w:rPr>
          <w:rFonts w:asciiTheme="majorHAnsi" w:hAnsiTheme="majorHAnsi" w:cstheme="majorHAnsi"/>
        </w:rPr>
        <w:t>edf</w:t>
      </w:r>
      <w:proofErr w:type="spellEnd"/>
      <w:r w:rsidR="004B27AB">
        <w:rPr>
          <w:rFonts w:asciiTheme="majorHAnsi" w:hAnsiTheme="majorHAnsi" w:cstheme="majorHAnsi"/>
        </w:rPr>
        <w:t xml:space="preserve"> import’</w:t>
      </w:r>
      <w:r w:rsidR="004B27AB">
        <w:rPr>
          <w:rFonts w:asciiTheme="majorHAnsi" w:hAnsiTheme="majorHAnsi" w:cstheme="majorHAnsi" w:hint="cs"/>
          <w:rtl/>
        </w:rPr>
        <w:t xml:space="preserve"> והסתבכנו מאוד בהתקנה </w:t>
      </w:r>
      <w:proofErr w:type="spellStart"/>
      <w:r w:rsidR="004B27AB">
        <w:rPr>
          <w:rFonts w:asciiTheme="majorHAnsi" w:hAnsiTheme="majorHAnsi" w:cstheme="majorHAnsi" w:hint="cs"/>
          <w:rtl/>
        </w:rPr>
        <w:t>ובקמפול</w:t>
      </w:r>
      <w:proofErr w:type="spellEnd"/>
      <w:r w:rsidR="004B27AB">
        <w:rPr>
          <w:rFonts w:asciiTheme="majorHAnsi" w:hAnsiTheme="majorHAnsi" w:cstheme="majorHAnsi" w:hint="cs"/>
          <w:rtl/>
        </w:rPr>
        <w:t xml:space="preserve"> שלה.  היינו צריכות לשנות המון נתיבים ולשנות שמות של קבצים.</w:t>
      </w:r>
    </w:p>
    <w:p w14:paraId="616741BE" w14:textId="4B97FCFA" w:rsidR="004B27AB" w:rsidRDefault="0004171D" w:rsidP="004B27AB">
      <w:pPr>
        <w:pStyle w:val="ae"/>
        <w:numPr>
          <w:ilvl w:val="0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קושי בלהבין מה </w:t>
      </w:r>
      <w:proofErr w:type="spellStart"/>
      <w:r>
        <w:rPr>
          <w:rFonts w:asciiTheme="majorHAnsi" w:hAnsiTheme="majorHAnsi" w:cstheme="majorHAnsi" w:hint="cs"/>
          <w:rtl/>
        </w:rPr>
        <w:t>הדטה</w:t>
      </w:r>
      <w:proofErr w:type="spellEnd"/>
      <w:r>
        <w:rPr>
          <w:rFonts w:asciiTheme="majorHAnsi" w:hAnsiTheme="majorHAnsi" w:cstheme="majorHAnsi" w:hint="cs"/>
          <w:rtl/>
        </w:rPr>
        <w:t xml:space="preserve"> הרלוונטי אלינו ואיך ניתן לחלץ אותו מבין כל הטבלאות שעלו לנו באמצעות </w:t>
      </w:r>
      <w:proofErr w:type="spellStart"/>
      <w:r>
        <w:rPr>
          <w:rFonts w:asciiTheme="majorHAnsi" w:hAnsiTheme="majorHAnsi" w:cstheme="majorHAnsi"/>
        </w:rPr>
        <w:t>edf</w:t>
      </w:r>
      <w:proofErr w:type="spellEnd"/>
      <w:r>
        <w:rPr>
          <w:rFonts w:asciiTheme="majorHAnsi" w:hAnsiTheme="majorHAnsi" w:cstheme="majorHAnsi"/>
        </w:rPr>
        <w:t xml:space="preserve"> import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20D0F35D" w14:textId="03A47EAD" w:rsidR="0004171D" w:rsidRDefault="0004171D" w:rsidP="0004171D">
      <w:pPr>
        <w:pStyle w:val="ae"/>
        <w:numPr>
          <w:ilvl w:val="0"/>
          <w:numId w:val="3"/>
        </w:num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קושי בלהבין איך יוצרים ממשק המריץ גם סביבת עבודה של </w:t>
      </w:r>
      <w:proofErr w:type="spellStart"/>
      <w:r>
        <w:rPr>
          <w:rFonts w:asciiTheme="majorHAnsi" w:hAnsiTheme="majorHAnsi" w:cstheme="majorHAnsi"/>
        </w:rPr>
        <w:t>matlab</w:t>
      </w:r>
      <w:proofErr w:type="spellEnd"/>
      <w:r>
        <w:rPr>
          <w:rFonts w:asciiTheme="majorHAnsi" w:hAnsiTheme="majorHAnsi" w:cstheme="majorHAnsi" w:hint="cs"/>
          <w:rtl/>
        </w:rPr>
        <w:t xml:space="preserve"> וגם סביבת עבודה של 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 ומקשר בין שניהם. העברה של קבצי 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 הנוצר מקוד הכתוב ב</w:t>
      </w:r>
      <w:proofErr w:type="spellStart"/>
      <w:r>
        <w:rPr>
          <w:rFonts w:asciiTheme="majorHAnsi" w:hAnsiTheme="majorHAnsi" w:cstheme="majorHAnsi"/>
        </w:rPr>
        <w:t>matlab</w:t>
      </w:r>
      <w:proofErr w:type="spellEnd"/>
      <w:r>
        <w:rPr>
          <w:rFonts w:asciiTheme="majorHAnsi" w:hAnsiTheme="majorHAnsi" w:cstheme="majorHAnsi" w:hint="cs"/>
          <w:rtl/>
        </w:rPr>
        <w:t xml:space="preserve"> לתוך </w:t>
      </w:r>
      <w:r>
        <w:rPr>
          <w:rFonts w:asciiTheme="majorHAnsi" w:hAnsiTheme="majorHAnsi" w:cstheme="majorHAnsi"/>
        </w:rPr>
        <w:t>data frame</w:t>
      </w:r>
      <w:r>
        <w:rPr>
          <w:rFonts w:asciiTheme="majorHAnsi" w:hAnsiTheme="majorHAnsi" w:cstheme="majorHAnsi" w:hint="cs"/>
          <w:rtl/>
        </w:rPr>
        <w:t xml:space="preserve"> ב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. </w:t>
      </w:r>
    </w:p>
    <w:p w14:paraId="19B7D583" w14:textId="4CBDAD71" w:rsidR="00B1599F" w:rsidRDefault="0012029E" w:rsidP="00B1599F">
      <w:pPr>
        <w:pStyle w:val="ae"/>
        <w:keepNext/>
        <w:numPr>
          <w:ilvl w:val="0"/>
          <w:numId w:val="3"/>
        </w:numPr>
        <w:bidi/>
      </w:pPr>
      <w:r>
        <w:rPr>
          <w:rFonts w:asciiTheme="majorHAnsi" w:hAnsiTheme="majorHAnsi" w:cstheme="majorHAnsi" w:hint="cs"/>
          <w:rtl/>
        </w:rPr>
        <w:t>קושי במרכוז התמונה- כפי שניתן לראות בצילום המסך</w:t>
      </w:r>
      <w:r w:rsidR="00A15BA6">
        <w:rPr>
          <w:rFonts w:asciiTheme="majorHAnsi" w:hAnsiTheme="majorHAnsi" w:cstheme="majorHAnsi" w:hint="cs"/>
          <w:rtl/>
        </w:rPr>
        <w:t xml:space="preserve">- לא נראה שהתמונה ביחס פרופורציונלי למיקומי העיניים. עלינו לעשות המרה של מיקומי העיניים באופן בו אנו מתייחסות למיקומי העיניים שהן מחוץ לתמונה אך עדיין נמצאים על גבי המסך. </w:t>
      </w:r>
      <w:r w:rsidR="00D11EA7">
        <w:rPr>
          <w:rFonts w:asciiTheme="majorHAnsi" w:hAnsiTheme="majorHAnsi" w:cstheme="majorHAnsi" w:hint="cs"/>
          <w:rtl/>
        </w:rPr>
        <w:t>התמונה שהצגנו היא בגודל 900 פיקסלים על 900 פיקסלים אך המסך הוא בגודל 1080 על 1920</w:t>
      </w:r>
      <w:r w:rsidR="00B1599F">
        <w:rPr>
          <w:rFonts w:asciiTheme="majorHAnsi" w:hAnsiTheme="majorHAnsi" w:cstheme="majorHAnsi" w:hint="cs"/>
          <w:rtl/>
        </w:rPr>
        <w:t xml:space="preserve"> פיקסלים</w:t>
      </w:r>
      <w:r w:rsidR="00D11EA7">
        <w:rPr>
          <w:rFonts w:asciiTheme="majorHAnsi" w:hAnsiTheme="majorHAnsi" w:cstheme="majorHAnsi" w:hint="cs"/>
          <w:rtl/>
        </w:rPr>
        <w:t xml:space="preserve">. המיקום שאנו שולפות  </w:t>
      </w:r>
      <w:proofErr w:type="spellStart"/>
      <w:r w:rsidR="00D11EA7">
        <w:rPr>
          <w:rFonts w:asciiTheme="majorHAnsi" w:hAnsiTheme="majorHAnsi" w:cstheme="majorHAnsi" w:hint="cs"/>
          <w:rtl/>
        </w:rPr>
        <w:t>מהדטה</w:t>
      </w:r>
      <w:proofErr w:type="spellEnd"/>
      <w:r w:rsidR="00D11EA7">
        <w:rPr>
          <w:rFonts w:asciiTheme="majorHAnsi" w:hAnsiTheme="majorHAnsi" w:cstheme="majorHAnsi" w:hint="cs"/>
          <w:rtl/>
        </w:rPr>
        <w:t xml:space="preserve"> הוא ביחס למסך ולא ביחס לתמונה, לכן עלינו להחסיר ממיקומי העיניים את המרווח שבין תחילת המסך לבין התמונה כך</w:t>
      </w:r>
      <w:r w:rsidR="00B1599F">
        <w:rPr>
          <w:rFonts w:asciiTheme="majorHAnsi" w:hAnsiTheme="majorHAnsi" w:cstheme="majorHAnsi" w:hint="cs"/>
          <w:rtl/>
        </w:rPr>
        <w:t xml:space="preserve"> </w:t>
      </w:r>
      <w:proofErr w:type="spellStart"/>
      <w:r w:rsidR="00D11EA7">
        <w:rPr>
          <w:rFonts w:asciiTheme="majorHAnsi" w:hAnsiTheme="majorHAnsi" w:cstheme="majorHAnsi" w:hint="cs"/>
          <w:rtl/>
        </w:rPr>
        <w:t>שהדטה</w:t>
      </w:r>
      <w:proofErr w:type="spellEnd"/>
      <w:r w:rsidR="00D11EA7">
        <w:rPr>
          <w:rFonts w:asciiTheme="majorHAnsi" w:hAnsiTheme="majorHAnsi" w:cstheme="majorHAnsi" w:hint="cs"/>
          <w:rtl/>
        </w:rPr>
        <w:t xml:space="preserve"> </w:t>
      </w:r>
      <w:r w:rsidR="00D11EA7">
        <w:rPr>
          <w:rFonts w:asciiTheme="majorHAnsi" w:hAnsiTheme="majorHAnsi" w:cstheme="majorHAnsi" w:hint="cs"/>
          <w:rtl/>
        </w:rPr>
        <w:lastRenderedPageBreak/>
        <w:t xml:space="preserve">יראה בדיוק ע"ג התמונה. </w:t>
      </w:r>
      <w:r w:rsidR="00B1599F">
        <w:rPr>
          <w:rFonts w:asciiTheme="majorHAnsi" w:hAnsiTheme="majorHAnsi" w:cstheme="majorHAnsi" w:hint="cs"/>
          <w:rtl/>
        </w:rPr>
        <w:t>כלומר, אם המיקום הוא (200, 1300) אזי המיקום האמיתי הוא ( 790,110)</w:t>
      </w:r>
      <w:r w:rsidR="00D11EA7">
        <w:rPr>
          <w:rFonts w:asciiTheme="majorHAnsi" w:hAnsiTheme="majorHAnsi" w:cstheme="majorHAnsi"/>
          <w:noProof/>
        </w:rPr>
        <w:drawing>
          <wp:inline distT="0" distB="0" distL="0" distR="0" wp14:anchorId="1455CF7B" wp14:editId="7922F367">
            <wp:extent cx="4426898" cy="5305850"/>
            <wp:effectExtent l="0" t="127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51" r="11116" b="17344"/>
                    <a:stretch/>
                  </pic:blipFill>
                  <pic:spPr bwMode="auto">
                    <a:xfrm rot="16200000">
                      <a:off x="0" y="0"/>
                      <a:ext cx="4427777" cy="530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01FE6" w14:textId="624702A2" w:rsidR="00DF05EB" w:rsidRPr="00C645E6" w:rsidRDefault="00B1599F" w:rsidP="00B1599F">
      <w:pPr>
        <w:pStyle w:val="ad"/>
        <w:bidi/>
        <w:rPr>
          <w:rFonts w:asciiTheme="majorHAnsi" w:hAnsiTheme="majorHAnsi" w:cstheme="majorHAnsi"/>
        </w:rPr>
      </w:pPr>
      <w:r>
        <w:rPr>
          <w:rFonts w:hint="cs"/>
          <w:rtl/>
        </w:rPr>
        <w:t>תמונה</w:t>
      </w:r>
      <w:r>
        <w:rPr>
          <w:rtl/>
        </w:rPr>
        <w:t xml:space="preserve"> </w:t>
      </w:r>
      <w:r>
        <w:rPr>
          <w:rFonts w:hint="cs"/>
          <w:rtl/>
        </w:rPr>
        <w:t>4: אופן סידור מיקומי העיניים על גבי התמונה ולא על גבי המסך.</w:t>
      </w:r>
    </w:p>
    <w:p w14:paraId="05749A8B" w14:textId="77777777" w:rsidR="00DF05EB" w:rsidRPr="00C642DC" w:rsidRDefault="007171A3">
      <w:pPr>
        <w:bidi/>
        <w:rPr>
          <w:rFonts w:asciiTheme="majorHAnsi" w:hAnsiTheme="majorHAnsi" w:cstheme="majorHAnsi"/>
          <w:b/>
          <w:u w:val="single"/>
        </w:rPr>
      </w:pPr>
      <w:r w:rsidRPr="00C642DC">
        <w:rPr>
          <w:rFonts w:asciiTheme="majorHAnsi" w:hAnsiTheme="majorHAnsi" w:cstheme="majorHAnsi"/>
          <w:b/>
          <w:u w:val="single"/>
          <w:rtl/>
        </w:rPr>
        <w:t>תיאור עמידה בלוחות זמנים ביחס לתכנון ההתחלתי:</w:t>
      </w:r>
    </w:p>
    <w:p w14:paraId="419826F9" w14:textId="0DFD944C" w:rsidR="006B1233" w:rsidRDefault="006B1233">
      <w:pPr>
        <w:bidi/>
        <w:rPr>
          <w:rFonts w:asciiTheme="majorHAnsi" w:hAnsiTheme="majorHAnsi" w:cstheme="majorHAnsi"/>
        </w:rPr>
      </w:pPr>
      <w:r>
        <w:rPr>
          <w:rFonts w:asciiTheme="majorHAnsi" w:hAnsiTheme="majorHAnsi" w:cstheme="majorHAnsi" w:hint="cs"/>
          <w:rtl/>
        </w:rPr>
        <w:t xml:space="preserve">עבור חודש ינואר התכנון היה לערוך </w:t>
      </w:r>
      <w:r w:rsidRPr="006B1233">
        <w:rPr>
          <w:rFonts w:asciiTheme="majorHAnsi" w:hAnsiTheme="majorHAnsi" w:cstheme="majorHAnsi"/>
        </w:rPr>
        <w:t>sanity checks</w:t>
      </w:r>
      <w:r w:rsidRPr="006B1233">
        <w:rPr>
          <w:rFonts w:asciiTheme="majorHAnsi" w:hAnsiTheme="majorHAnsi" w:cstheme="majorHAnsi" w:hint="cs"/>
          <w:rtl/>
        </w:rPr>
        <w:t>, שזה אכן מה שעשינו באמצעות הרצת הניסוי על עצמינו עם תנועות עיניים ידועות מראש. בנוסף גם גילינו שלקח לנו המון זמן להעלות את קבצי ה</w:t>
      </w:r>
      <w:r w:rsidRPr="006B1233">
        <w:rPr>
          <w:rFonts w:asciiTheme="majorHAnsi" w:hAnsiTheme="majorHAnsi" w:cstheme="majorHAnsi" w:hint="cs"/>
        </w:rPr>
        <w:t>EDF</w:t>
      </w:r>
      <w:r w:rsidRPr="006B1233">
        <w:rPr>
          <w:rFonts w:asciiTheme="majorHAnsi" w:hAnsiTheme="majorHAnsi" w:cstheme="majorHAnsi" w:hint="cs"/>
          <w:rtl/>
        </w:rPr>
        <w:t xml:space="preserve"> לתוך </w:t>
      </w:r>
      <w:r w:rsidRPr="006B1233">
        <w:rPr>
          <w:rFonts w:asciiTheme="majorHAnsi" w:hAnsiTheme="majorHAnsi" w:cstheme="majorHAnsi" w:hint="cs"/>
        </w:rPr>
        <w:t>MAT</w:t>
      </w:r>
      <w:r w:rsidRPr="006B1233">
        <w:rPr>
          <w:rFonts w:asciiTheme="majorHAnsi" w:hAnsiTheme="majorHAnsi" w:cstheme="majorHAnsi" w:hint="cs"/>
          <w:rtl/>
        </w:rPr>
        <w:t xml:space="preserve"> ולהבין את כל הטבלאות שרצות לנו בסביבת ה</w:t>
      </w:r>
      <w:r w:rsidRPr="006B1233">
        <w:rPr>
          <w:rFonts w:asciiTheme="majorHAnsi" w:hAnsiTheme="majorHAnsi" w:cstheme="majorHAnsi" w:hint="cs"/>
        </w:rPr>
        <w:t>MATLAB</w:t>
      </w:r>
      <w:r w:rsidRPr="006B1233">
        <w:rPr>
          <w:rFonts w:asciiTheme="majorHAnsi" w:hAnsiTheme="majorHAnsi" w:cstheme="majorHAnsi" w:hint="cs"/>
          <w:rtl/>
        </w:rPr>
        <w:t xml:space="preserve"> ולהבין איזה מידע רלוונטי ואותו לחלץ.</w:t>
      </w:r>
    </w:p>
    <w:p w14:paraId="542EE640" w14:textId="19DD5428" w:rsidR="00854323" w:rsidRDefault="00854323" w:rsidP="00854323">
      <w:pPr>
        <w:bidi/>
        <w:rPr>
          <w:rFonts w:asciiTheme="majorHAnsi" w:hAnsiTheme="majorHAnsi" w:cstheme="majorHAnsi"/>
        </w:rPr>
      </w:pPr>
    </w:p>
    <w:p w14:paraId="5AF2400C" w14:textId="75D618AD" w:rsidR="00854323" w:rsidRPr="00A15BA6" w:rsidRDefault="00854323" w:rsidP="00854323">
      <w:pPr>
        <w:bidi/>
        <w:rPr>
          <w:rFonts w:asciiTheme="majorHAnsi" w:hAnsiTheme="majorHAnsi" w:cstheme="majorHAnsi"/>
          <w:u w:val="single"/>
          <w:rtl/>
        </w:rPr>
      </w:pPr>
      <w:r w:rsidRPr="00A15BA6">
        <w:rPr>
          <w:rFonts w:asciiTheme="majorHAnsi" w:hAnsiTheme="majorHAnsi" w:cstheme="majorHAnsi" w:hint="cs"/>
          <w:u w:val="single"/>
          <w:rtl/>
        </w:rPr>
        <w:t>המשימות הבאות שלנו:</w:t>
      </w:r>
    </w:p>
    <w:p w14:paraId="317D8D86" w14:textId="3362B440" w:rsidR="00854323" w:rsidRPr="0076475E" w:rsidRDefault="00854323" w:rsidP="00854323">
      <w:pPr>
        <w:pStyle w:val="ae"/>
        <w:numPr>
          <w:ilvl w:val="0"/>
          <w:numId w:val="7"/>
        </w:numPr>
        <w:bidi/>
        <w:rPr>
          <w:rFonts w:asciiTheme="majorHAnsi" w:hAnsiTheme="majorHAnsi" w:cs="Times New Roman"/>
        </w:rPr>
      </w:pPr>
      <w:r>
        <w:rPr>
          <w:rFonts w:asciiTheme="majorHAnsi" w:hAnsiTheme="majorHAnsi" w:cstheme="majorHAnsi" w:hint="cs"/>
          <w:rtl/>
        </w:rPr>
        <w:t xml:space="preserve">באמצעות החבילה </w:t>
      </w:r>
      <w:r>
        <w:rPr>
          <w:rFonts w:asciiTheme="majorHAnsi" w:hAnsiTheme="majorHAnsi" w:cstheme="majorHAnsi"/>
        </w:rPr>
        <w:t>exec()</w:t>
      </w:r>
      <w:r>
        <w:rPr>
          <w:rFonts w:asciiTheme="majorHAnsi" w:hAnsiTheme="majorHAnsi" w:cstheme="majorHAnsi" w:hint="cs"/>
          <w:rtl/>
        </w:rPr>
        <w:t xml:space="preserve"> של 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, לנסות ליצור ממשק המריץ את הקוד שכתבנו </w:t>
      </w:r>
      <w:proofErr w:type="spellStart"/>
      <w:r>
        <w:rPr>
          <w:rFonts w:asciiTheme="majorHAnsi" w:hAnsiTheme="majorHAnsi" w:cstheme="majorHAnsi" w:hint="cs"/>
          <w:rtl/>
        </w:rPr>
        <w:t>במאטלב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 w:hint="cs"/>
          <w:rtl/>
        </w:rPr>
        <w:t>"</w:t>
      </w:r>
      <w:proofErr w:type="spellStart"/>
      <w:r w:rsidRPr="00854323">
        <w:rPr>
          <w:rFonts w:asciiTheme="majorHAnsi" w:hAnsiTheme="majorHAnsi" w:cstheme="majorHAnsi"/>
        </w:rPr>
        <w:t>convertEDFtoMAT.m</w:t>
      </w:r>
      <w:proofErr w:type="spellEnd"/>
      <w:r>
        <w:rPr>
          <w:rFonts w:asciiTheme="majorHAnsi" w:hAnsiTheme="majorHAnsi" w:cstheme="majorHAnsi" w:hint="cs"/>
          <w:rtl/>
        </w:rPr>
        <w:t>" , ולהשתמש ב</w:t>
      </w:r>
      <w:r>
        <w:rPr>
          <w:rFonts w:asciiTheme="majorHAnsi" w:hAnsiTheme="majorHAnsi" w:cstheme="majorHAnsi"/>
        </w:rPr>
        <w:t>output</w:t>
      </w:r>
      <w:r>
        <w:rPr>
          <w:rFonts w:asciiTheme="majorHAnsi" w:hAnsiTheme="majorHAnsi" w:cstheme="majorHAnsi" w:hint="cs"/>
          <w:rtl/>
        </w:rPr>
        <w:t xml:space="preserve"> שלו, שהוא קובץ ה</w:t>
      </w:r>
      <w:r>
        <w:rPr>
          <w:rFonts w:asciiTheme="majorHAnsi" w:hAnsiTheme="majorHAnsi" w:cstheme="majorHAnsi" w:hint="cs"/>
        </w:rPr>
        <w:t>CSV</w:t>
      </w:r>
      <w:r>
        <w:rPr>
          <w:rFonts w:asciiTheme="majorHAnsi" w:hAnsiTheme="majorHAnsi" w:cstheme="majorHAnsi" w:hint="cs"/>
          <w:rtl/>
        </w:rPr>
        <w:t xml:space="preserve"> אותו אנו מנתחות- בתוך קובץ ה</w:t>
      </w:r>
      <w:r>
        <w:rPr>
          <w:rFonts w:asciiTheme="majorHAnsi" w:hAnsiTheme="majorHAnsi" w:cstheme="majorHAnsi"/>
        </w:rPr>
        <w:t>python</w:t>
      </w:r>
      <w:r>
        <w:rPr>
          <w:rFonts w:asciiTheme="majorHAnsi" w:hAnsiTheme="majorHAnsi" w:cstheme="majorHAnsi" w:hint="cs"/>
          <w:rtl/>
        </w:rPr>
        <w:t xml:space="preserve"> בו אנו מציגות את מיקומי העיניים. </w:t>
      </w:r>
    </w:p>
    <w:p w14:paraId="6CA9C307" w14:textId="5870D26A" w:rsidR="0076475E" w:rsidRPr="00854323" w:rsidRDefault="0076475E" w:rsidP="0076475E">
      <w:pPr>
        <w:pStyle w:val="ae"/>
        <w:numPr>
          <w:ilvl w:val="0"/>
          <w:numId w:val="7"/>
        </w:numPr>
        <w:bidi/>
        <w:rPr>
          <w:rFonts w:asciiTheme="majorHAnsi" w:hAnsiTheme="majorHAnsi" w:cs="Times New Roman"/>
          <w:rtl/>
        </w:rPr>
      </w:pPr>
      <w:r>
        <w:rPr>
          <w:rFonts w:asciiTheme="majorHAnsi" w:hAnsiTheme="majorHAnsi" w:cstheme="majorHAnsi" w:hint="cs"/>
          <w:rtl/>
        </w:rPr>
        <w:t xml:space="preserve">לתקן את מיקומי העיניים- למרכז אותן כפי שתיארנו למעלה. </w:t>
      </w:r>
    </w:p>
    <w:p w14:paraId="1C8D133C" w14:textId="2B9F86DA" w:rsidR="006B1233" w:rsidRDefault="006B1233" w:rsidP="006B1233">
      <w:pPr>
        <w:bidi/>
        <w:rPr>
          <w:rFonts w:asciiTheme="majorHAnsi" w:hAnsiTheme="majorHAnsi" w:cstheme="majorHAnsi"/>
          <w:rtl/>
        </w:rPr>
      </w:pPr>
    </w:p>
    <w:p w14:paraId="22052852" w14:textId="3AE8A470" w:rsidR="006B1233" w:rsidRDefault="006B1233" w:rsidP="006B1233">
      <w:pPr>
        <w:bidi/>
        <w:rPr>
          <w:rFonts w:asciiTheme="majorHAnsi" w:hAnsiTheme="majorHAnsi" w:cstheme="majorHAnsi"/>
          <w:rtl/>
        </w:rPr>
      </w:pPr>
    </w:p>
    <w:p w14:paraId="39AAF0D6" w14:textId="77777777" w:rsidR="00DF05EB" w:rsidRPr="00C645E6" w:rsidRDefault="00DF05EB">
      <w:pPr>
        <w:bidi/>
        <w:rPr>
          <w:rFonts w:asciiTheme="majorHAnsi" w:hAnsiTheme="majorHAnsi" w:cstheme="majorHAnsi"/>
        </w:rPr>
      </w:pPr>
    </w:p>
    <w:sectPr w:rsidR="00DF05EB" w:rsidRPr="00C645E6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6F7A0" w14:textId="77777777" w:rsidR="00B23F00" w:rsidRDefault="00B23F00">
      <w:pPr>
        <w:spacing w:line="240" w:lineRule="auto"/>
      </w:pPr>
      <w:r>
        <w:separator/>
      </w:r>
    </w:p>
  </w:endnote>
  <w:endnote w:type="continuationSeparator" w:id="0">
    <w:p w14:paraId="4BE2B939" w14:textId="77777777" w:rsidR="00B23F00" w:rsidRDefault="00B23F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4777615"/>
      <w:docPartObj>
        <w:docPartGallery w:val="Page Numbers (Bottom of Page)"/>
        <w:docPartUnique/>
      </w:docPartObj>
    </w:sdtPr>
    <w:sdtContent>
      <w:p w14:paraId="0293EE04" w14:textId="3A0068F8" w:rsidR="00187701" w:rsidRDefault="00187701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DD748D1" w14:textId="77777777" w:rsidR="00187701" w:rsidRDefault="0018770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E88BB" w14:textId="77777777" w:rsidR="00B23F00" w:rsidRDefault="00B23F00">
      <w:pPr>
        <w:spacing w:line="240" w:lineRule="auto"/>
      </w:pPr>
      <w:r>
        <w:separator/>
      </w:r>
    </w:p>
  </w:footnote>
  <w:footnote w:type="continuationSeparator" w:id="0">
    <w:p w14:paraId="0BB6828B" w14:textId="77777777" w:rsidR="00B23F00" w:rsidRDefault="00B23F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C9231" w14:textId="77777777" w:rsidR="00DF05EB" w:rsidRDefault="007171A3">
    <w:pPr>
      <w:bidi/>
    </w:pPr>
    <w:r>
      <w:rPr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40B"/>
    <w:multiLevelType w:val="multilevel"/>
    <w:tmpl w:val="D450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D776B"/>
    <w:multiLevelType w:val="hybridMultilevel"/>
    <w:tmpl w:val="2884ABDA"/>
    <w:lvl w:ilvl="0" w:tplc="54E439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43FBC"/>
    <w:multiLevelType w:val="hybridMultilevel"/>
    <w:tmpl w:val="91D892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45952"/>
    <w:multiLevelType w:val="hybridMultilevel"/>
    <w:tmpl w:val="CCE03F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7176A"/>
    <w:multiLevelType w:val="hybridMultilevel"/>
    <w:tmpl w:val="9C7E172C"/>
    <w:lvl w:ilvl="0" w:tplc="F912CA5A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60C67"/>
    <w:multiLevelType w:val="hybridMultilevel"/>
    <w:tmpl w:val="1A72DE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A6EA2"/>
    <w:multiLevelType w:val="multilevel"/>
    <w:tmpl w:val="1B74A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675295"/>
    <w:multiLevelType w:val="hybridMultilevel"/>
    <w:tmpl w:val="9B56A1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6419710">
    <w:abstractNumId w:val="6"/>
  </w:num>
  <w:num w:numId="2" w16cid:durableId="956527271">
    <w:abstractNumId w:val="7"/>
  </w:num>
  <w:num w:numId="3" w16cid:durableId="205606136">
    <w:abstractNumId w:val="2"/>
  </w:num>
  <w:num w:numId="4" w16cid:durableId="48845052">
    <w:abstractNumId w:val="3"/>
  </w:num>
  <w:num w:numId="5" w16cid:durableId="645284323">
    <w:abstractNumId w:val="1"/>
  </w:num>
  <w:num w:numId="6" w16cid:durableId="1807116114">
    <w:abstractNumId w:val="5"/>
  </w:num>
  <w:num w:numId="7" w16cid:durableId="1618951868">
    <w:abstractNumId w:val="4"/>
  </w:num>
  <w:num w:numId="8" w16cid:durableId="24576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EB"/>
    <w:rsid w:val="0004171D"/>
    <w:rsid w:val="0006774E"/>
    <w:rsid w:val="00117E9B"/>
    <w:rsid w:val="0012029E"/>
    <w:rsid w:val="001240FE"/>
    <w:rsid w:val="00126DE7"/>
    <w:rsid w:val="00137516"/>
    <w:rsid w:val="00187701"/>
    <w:rsid w:val="00196AB1"/>
    <w:rsid w:val="001E28F6"/>
    <w:rsid w:val="00245BE1"/>
    <w:rsid w:val="00282AC2"/>
    <w:rsid w:val="002A0275"/>
    <w:rsid w:val="003537B6"/>
    <w:rsid w:val="003F5477"/>
    <w:rsid w:val="00495A18"/>
    <w:rsid w:val="004A5197"/>
    <w:rsid w:val="004B27AB"/>
    <w:rsid w:val="004D16C1"/>
    <w:rsid w:val="00513181"/>
    <w:rsid w:val="0051739D"/>
    <w:rsid w:val="00581B8D"/>
    <w:rsid w:val="006061CD"/>
    <w:rsid w:val="00617577"/>
    <w:rsid w:val="00677FF7"/>
    <w:rsid w:val="0068440F"/>
    <w:rsid w:val="006B1233"/>
    <w:rsid w:val="006E565A"/>
    <w:rsid w:val="007171A3"/>
    <w:rsid w:val="00746998"/>
    <w:rsid w:val="0076475E"/>
    <w:rsid w:val="007E7E63"/>
    <w:rsid w:val="00854323"/>
    <w:rsid w:val="008B0334"/>
    <w:rsid w:val="009410B7"/>
    <w:rsid w:val="00992E01"/>
    <w:rsid w:val="00A15BA6"/>
    <w:rsid w:val="00A30E08"/>
    <w:rsid w:val="00A55FC5"/>
    <w:rsid w:val="00B1599F"/>
    <w:rsid w:val="00B23F00"/>
    <w:rsid w:val="00BE16A1"/>
    <w:rsid w:val="00BE3B1A"/>
    <w:rsid w:val="00C01800"/>
    <w:rsid w:val="00C06A59"/>
    <w:rsid w:val="00C165AD"/>
    <w:rsid w:val="00C2250A"/>
    <w:rsid w:val="00C642DC"/>
    <w:rsid w:val="00C645E6"/>
    <w:rsid w:val="00C73330"/>
    <w:rsid w:val="00C73644"/>
    <w:rsid w:val="00C86B6C"/>
    <w:rsid w:val="00CF3C74"/>
    <w:rsid w:val="00D11EA7"/>
    <w:rsid w:val="00D706B8"/>
    <w:rsid w:val="00DF05EB"/>
    <w:rsid w:val="00DF6C9D"/>
    <w:rsid w:val="00E04E5C"/>
    <w:rsid w:val="00E57086"/>
    <w:rsid w:val="00E869E6"/>
    <w:rsid w:val="00F70E4C"/>
    <w:rsid w:val="00FD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7A05"/>
  <w15:docId w15:val="{1C9F900D-6046-4179-B9DA-B99BBCDD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81B8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581B8D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7E7E63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7E7E63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rsid w:val="007E7E6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E7E63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7E7E63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126DE7"/>
    <w:pPr>
      <w:spacing w:line="240" w:lineRule="auto"/>
    </w:pPr>
  </w:style>
  <w:style w:type="paragraph" w:styleId="ad">
    <w:name w:val="caption"/>
    <w:basedOn w:val="a"/>
    <w:next w:val="a"/>
    <w:uiPriority w:val="35"/>
    <w:unhideWhenUsed/>
    <w:qFormat/>
    <w:rsid w:val="006E565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List Paragraph"/>
    <w:basedOn w:val="a"/>
    <w:uiPriority w:val="34"/>
    <w:qFormat/>
    <w:rsid w:val="00495A18"/>
    <w:pPr>
      <w:ind w:left="720"/>
      <w:contextualSpacing/>
    </w:pPr>
  </w:style>
  <w:style w:type="paragraph" w:customStyle="1" w:styleId="pf0">
    <w:name w:val="pf0"/>
    <w:basedOn w:val="a"/>
    <w:rsid w:val="004A5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character" w:customStyle="1" w:styleId="cf01">
    <w:name w:val="cf01"/>
    <w:basedOn w:val="a0"/>
    <w:rsid w:val="004A5197"/>
    <w:rPr>
      <w:rFonts w:ascii="Tahoma" w:hAnsi="Tahoma" w:cs="Tahoma" w:hint="default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187701"/>
    <w:pPr>
      <w:tabs>
        <w:tab w:val="center" w:pos="4513"/>
        <w:tab w:val="right" w:pos="9026"/>
      </w:tabs>
      <w:spacing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187701"/>
  </w:style>
  <w:style w:type="paragraph" w:styleId="af1">
    <w:name w:val="footer"/>
    <w:basedOn w:val="a"/>
    <w:link w:val="af2"/>
    <w:uiPriority w:val="99"/>
    <w:unhideWhenUsed/>
    <w:rsid w:val="00187701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187701"/>
  </w:style>
  <w:style w:type="character" w:customStyle="1" w:styleId="pl-en">
    <w:name w:val="pl-en"/>
    <w:basedOn w:val="a0"/>
    <w:rsid w:val="00C01800"/>
  </w:style>
  <w:style w:type="character" w:customStyle="1" w:styleId="pl-smi">
    <w:name w:val="pl-smi"/>
    <w:basedOn w:val="a0"/>
    <w:rsid w:val="00C01800"/>
  </w:style>
  <w:style w:type="character" w:customStyle="1" w:styleId="pl-c1">
    <w:name w:val="pl-c1"/>
    <w:basedOn w:val="a0"/>
    <w:rsid w:val="00C01800"/>
  </w:style>
  <w:style w:type="character" w:customStyle="1" w:styleId="pl-c">
    <w:name w:val="pl-c"/>
    <w:basedOn w:val="a0"/>
    <w:rsid w:val="00C01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Shachar Oron</cp:lastModifiedBy>
  <cp:revision>22</cp:revision>
  <dcterms:created xsi:type="dcterms:W3CDTF">2023-01-21T18:08:00Z</dcterms:created>
  <dcterms:modified xsi:type="dcterms:W3CDTF">2023-01-25T12:34:00Z</dcterms:modified>
</cp:coreProperties>
</file>